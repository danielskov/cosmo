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EE98E" w14:textId="51E3348B" w:rsidR="00FF1932" w:rsidRPr="00BB30BF" w:rsidRDefault="0082159F" w:rsidP="0092011B">
      <w:pPr>
        <w:ind w:left="-426"/>
        <w:jc w:val="center"/>
        <w:rPr>
          <w:rFonts w:ascii="Times New Roman" w:hAnsi="Times New Roman" w:cs="Times New Roman"/>
          <w:b/>
          <w:sz w:val="28"/>
          <w:szCs w:val="28"/>
        </w:rPr>
      </w:pPr>
      <w:r w:rsidRPr="00BB30BF">
        <w:rPr>
          <w:rFonts w:ascii="Times New Roman" w:hAnsi="Times New Roman" w:cs="Times New Roman"/>
          <w:b/>
          <w:sz w:val="28"/>
          <w:szCs w:val="28"/>
        </w:rPr>
        <w:t xml:space="preserve">A multi-nuclide approach to constrain </w:t>
      </w:r>
      <w:r w:rsidR="00C97DD9">
        <w:rPr>
          <w:rFonts w:ascii="Times New Roman" w:hAnsi="Times New Roman" w:cs="Times New Roman"/>
          <w:b/>
          <w:sz w:val="28"/>
          <w:szCs w:val="28"/>
        </w:rPr>
        <w:t xml:space="preserve">landscape evolution and </w:t>
      </w:r>
      <w:r w:rsidRPr="00BB30BF">
        <w:rPr>
          <w:rFonts w:ascii="Times New Roman" w:hAnsi="Times New Roman" w:cs="Times New Roman"/>
          <w:b/>
          <w:sz w:val="28"/>
          <w:szCs w:val="28"/>
        </w:rPr>
        <w:t xml:space="preserve">past erosion rates in previously glaciated </w:t>
      </w:r>
      <w:r w:rsidR="00ED11B4" w:rsidRPr="00BB30BF">
        <w:rPr>
          <w:rFonts w:ascii="Times New Roman" w:hAnsi="Times New Roman" w:cs="Times New Roman"/>
          <w:b/>
          <w:sz w:val="28"/>
          <w:szCs w:val="28"/>
        </w:rPr>
        <w:t>terrains</w:t>
      </w:r>
    </w:p>
    <w:p w14:paraId="4562B2A5" w14:textId="77777777" w:rsidR="0082159F" w:rsidRPr="00BB30BF" w:rsidRDefault="0082159F" w:rsidP="0092011B">
      <w:pPr>
        <w:ind w:left="-426"/>
        <w:rPr>
          <w:rFonts w:ascii="Times New Roman" w:hAnsi="Times New Roman" w:cs="Times New Roman"/>
        </w:rPr>
      </w:pPr>
    </w:p>
    <w:p w14:paraId="766C3769" w14:textId="74EF61D3" w:rsidR="0082159F" w:rsidRPr="00457CFC" w:rsidRDefault="00763045" w:rsidP="0092011B">
      <w:pPr>
        <w:ind w:left="-426"/>
        <w:rPr>
          <w:rFonts w:ascii="Times New Roman" w:hAnsi="Times New Roman" w:cs="Times New Roman"/>
        </w:rPr>
      </w:pPr>
      <w:proofErr w:type="gramStart"/>
      <w:r>
        <w:rPr>
          <w:rFonts w:ascii="Times New Roman" w:hAnsi="Times New Roman" w:cs="Times New Roman"/>
        </w:rPr>
        <w:t>Mads</w:t>
      </w:r>
      <w:proofErr w:type="gramEnd"/>
      <w:r>
        <w:rPr>
          <w:rFonts w:ascii="Times New Roman" w:hAnsi="Times New Roman" w:cs="Times New Roman"/>
        </w:rPr>
        <w:t xml:space="preserve"> Faurschou </w:t>
      </w:r>
      <w:proofErr w:type="spellStart"/>
      <w:r>
        <w:rPr>
          <w:rFonts w:ascii="Times New Roman" w:hAnsi="Times New Roman" w:cs="Times New Roman"/>
        </w:rPr>
        <w:t>Knudsen</w:t>
      </w:r>
      <w:r w:rsidR="005A7F50">
        <w:rPr>
          <w:rFonts w:ascii="Times New Roman" w:hAnsi="Times New Roman" w:cs="Times New Roman"/>
          <w:vertAlign w:val="superscript"/>
        </w:rPr>
        <w:t>a</w:t>
      </w:r>
      <w:proofErr w:type="spellEnd"/>
      <w:r>
        <w:rPr>
          <w:rFonts w:ascii="Times New Roman" w:hAnsi="Times New Roman" w:cs="Times New Roman"/>
        </w:rPr>
        <w:t xml:space="preserve">, David L. </w:t>
      </w:r>
      <w:proofErr w:type="spellStart"/>
      <w:r>
        <w:rPr>
          <w:rFonts w:ascii="Times New Roman" w:hAnsi="Times New Roman" w:cs="Times New Roman"/>
        </w:rPr>
        <w:t>Egholm</w:t>
      </w:r>
      <w:r w:rsidR="005A7F50">
        <w:rPr>
          <w:rFonts w:ascii="Times New Roman" w:hAnsi="Times New Roman" w:cs="Times New Roman"/>
          <w:vertAlign w:val="superscript"/>
        </w:rPr>
        <w:t>a</w:t>
      </w:r>
      <w:proofErr w:type="spellEnd"/>
      <w:r>
        <w:rPr>
          <w:rFonts w:ascii="Times New Roman" w:hAnsi="Times New Roman" w:cs="Times New Roman"/>
        </w:rPr>
        <w:t xml:space="preserve">, Bo Holm </w:t>
      </w:r>
      <w:proofErr w:type="spellStart"/>
      <w:r>
        <w:rPr>
          <w:rFonts w:ascii="Times New Roman" w:hAnsi="Times New Roman" w:cs="Times New Roman"/>
        </w:rPr>
        <w:t>Jacobsen</w:t>
      </w:r>
      <w:r w:rsidR="005A7F50">
        <w:rPr>
          <w:rFonts w:ascii="Times New Roman" w:hAnsi="Times New Roman" w:cs="Times New Roman"/>
          <w:vertAlign w:val="superscript"/>
        </w:rPr>
        <w:t>a</w:t>
      </w:r>
      <w:proofErr w:type="spellEnd"/>
      <w:r>
        <w:rPr>
          <w:rFonts w:ascii="Times New Roman" w:hAnsi="Times New Roman" w:cs="Times New Roman"/>
        </w:rPr>
        <w:t xml:space="preserve">, </w:t>
      </w:r>
      <w:proofErr w:type="spellStart"/>
      <w:r>
        <w:rPr>
          <w:rFonts w:ascii="Times New Roman" w:hAnsi="Times New Roman" w:cs="Times New Roman"/>
        </w:rPr>
        <w:t>Nicolaj</w:t>
      </w:r>
      <w:proofErr w:type="spellEnd"/>
      <w:r>
        <w:rPr>
          <w:rFonts w:ascii="Times New Roman" w:hAnsi="Times New Roman" w:cs="Times New Roman"/>
        </w:rPr>
        <w:t xml:space="preserve"> </w:t>
      </w:r>
      <w:proofErr w:type="spellStart"/>
      <w:r>
        <w:rPr>
          <w:rFonts w:ascii="Times New Roman" w:hAnsi="Times New Roman" w:cs="Times New Roman"/>
        </w:rPr>
        <w:t>Krog</w:t>
      </w:r>
      <w:proofErr w:type="spellEnd"/>
      <w:r>
        <w:rPr>
          <w:rFonts w:ascii="Times New Roman" w:hAnsi="Times New Roman" w:cs="Times New Roman"/>
        </w:rPr>
        <w:t xml:space="preserve"> </w:t>
      </w:r>
      <w:proofErr w:type="spellStart"/>
      <w:r>
        <w:rPr>
          <w:rFonts w:ascii="Times New Roman" w:hAnsi="Times New Roman" w:cs="Times New Roman"/>
        </w:rPr>
        <w:t>Larsen</w:t>
      </w:r>
      <w:r w:rsidR="005A7F50">
        <w:rPr>
          <w:rFonts w:ascii="Times New Roman" w:hAnsi="Times New Roman" w:cs="Times New Roman"/>
          <w:vertAlign w:val="superscript"/>
        </w:rPr>
        <w:t>a</w:t>
      </w:r>
      <w:proofErr w:type="spellEnd"/>
      <w:r>
        <w:rPr>
          <w:rFonts w:ascii="Times New Roman" w:hAnsi="Times New Roman" w:cs="Times New Roman"/>
        </w:rPr>
        <w:t xml:space="preserve">, John </w:t>
      </w:r>
      <w:proofErr w:type="spellStart"/>
      <w:r>
        <w:rPr>
          <w:rFonts w:ascii="Times New Roman" w:hAnsi="Times New Roman" w:cs="Times New Roman"/>
        </w:rPr>
        <w:t>Jansen</w:t>
      </w:r>
      <w:r w:rsidR="005A7F50">
        <w:rPr>
          <w:rFonts w:ascii="Times New Roman" w:hAnsi="Times New Roman" w:cs="Times New Roman"/>
          <w:vertAlign w:val="superscript"/>
        </w:rPr>
        <w:t>b</w:t>
      </w:r>
      <w:proofErr w:type="spellEnd"/>
      <w:r w:rsidR="00457CFC">
        <w:rPr>
          <w:rFonts w:ascii="Times New Roman" w:hAnsi="Times New Roman" w:cs="Times New Roman"/>
        </w:rPr>
        <w:t>,</w:t>
      </w:r>
      <w:r>
        <w:rPr>
          <w:rFonts w:ascii="Times New Roman" w:hAnsi="Times New Roman" w:cs="Times New Roman"/>
        </w:rPr>
        <w:t xml:space="preserve"> Jane Lund </w:t>
      </w:r>
      <w:proofErr w:type="spellStart"/>
      <w:r>
        <w:rPr>
          <w:rFonts w:ascii="Times New Roman" w:hAnsi="Times New Roman" w:cs="Times New Roman"/>
        </w:rPr>
        <w:t>Andersen</w:t>
      </w:r>
      <w:r w:rsidR="005A7F50">
        <w:rPr>
          <w:rFonts w:ascii="Times New Roman" w:hAnsi="Times New Roman" w:cs="Times New Roman"/>
          <w:vertAlign w:val="superscript"/>
        </w:rPr>
        <w:t>a</w:t>
      </w:r>
      <w:proofErr w:type="spellEnd"/>
      <w:r w:rsidR="00457CFC">
        <w:rPr>
          <w:rFonts w:ascii="Times New Roman" w:hAnsi="Times New Roman" w:cs="Times New Roman"/>
        </w:rPr>
        <w:t xml:space="preserve">, and </w:t>
      </w:r>
      <w:proofErr w:type="spellStart"/>
      <w:r w:rsidR="00457CFC">
        <w:rPr>
          <w:rFonts w:ascii="Times New Roman" w:hAnsi="Times New Roman" w:cs="Times New Roman"/>
        </w:rPr>
        <w:t>Henriette</w:t>
      </w:r>
      <w:proofErr w:type="spellEnd"/>
      <w:r w:rsidR="00457CFC">
        <w:rPr>
          <w:rFonts w:ascii="Times New Roman" w:hAnsi="Times New Roman" w:cs="Times New Roman"/>
        </w:rPr>
        <w:t xml:space="preserve"> </w:t>
      </w:r>
      <w:proofErr w:type="spellStart"/>
      <w:r w:rsidR="00457CFC">
        <w:rPr>
          <w:rFonts w:ascii="Times New Roman" w:hAnsi="Times New Roman" w:cs="Times New Roman"/>
        </w:rPr>
        <w:t>Linge</w:t>
      </w:r>
      <w:r w:rsidR="005A7F50">
        <w:rPr>
          <w:rFonts w:ascii="Times New Roman" w:hAnsi="Times New Roman" w:cs="Times New Roman"/>
          <w:vertAlign w:val="superscript"/>
        </w:rPr>
        <w:t>c</w:t>
      </w:r>
      <w:proofErr w:type="spellEnd"/>
      <w:r w:rsidR="00457CFC">
        <w:rPr>
          <w:rFonts w:ascii="Times New Roman" w:hAnsi="Times New Roman" w:cs="Times New Roman"/>
        </w:rPr>
        <w:t>.</w:t>
      </w:r>
    </w:p>
    <w:p w14:paraId="30969E52" w14:textId="77777777" w:rsidR="0082159F" w:rsidRDefault="0082159F" w:rsidP="0092011B">
      <w:pPr>
        <w:ind w:left="-426"/>
        <w:rPr>
          <w:rFonts w:ascii="Times New Roman" w:hAnsi="Times New Roman" w:cs="Times New Roman"/>
        </w:rPr>
      </w:pPr>
    </w:p>
    <w:p w14:paraId="5E6FA518" w14:textId="7FD23B7B" w:rsidR="00763045" w:rsidRDefault="005A7F50" w:rsidP="0092011B">
      <w:pPr>
        <w:ind w:left="-426"/>
        <w:rPr>
          <w:rFonts w:ascii="Times New Roman" w:hAnsi="Times New Roman" w:cs="Times New Roman"/>
        </w:rPr>
      </w:pPr>
      <w:proofErr w:type="spellStart"/>
      <w:proofErr w:type="gramStart"/>
      <w:r>
        <w:rPr>
          <w:rFonts w:ascii="Times New Roman" w:hAnsi="Times New Roman" w:cs="Times New Roman"/>
          <w:vertAlign w:val="superscript"/>
        </w:rPr>
        <w:t>a</w:t>
      </w:r>
      <w:r w:rsidR="00763045">
        <w:rPr>
          <w:rFonts w:ascii="Times New Roman" w:hAnsi="Times New Roman" w:cs="Times New Roman"/>
        </w:rPr>
        <w:t>Department</w:t>
      </w:r>
      <w:proofErr w:type="spellEnd"/>
      <w:proofErr w:type="gramEnd"/>
      <w:r w:rsidR="00763045">
        <w:rPr>
          <w:rFonts w:ascii="Times New Roman" w:hAnsi="Times New Roman" w:cs="Times New Roman"/>
        </w:rPr>
        <w:t xml:space="preserve"> of Geoscience, Aarhus University, Denmark.</w:t>
      </w:r>
    </w:p>
    <w:p w14:paraId="15ECB1C1" w14:textId="3805AE58" w:rsidR="00763045" w:rsidRDefault="005A7F50" w:rsidP="0092011B">
      <w:pPr>
        <w:ind w:left="-426"/>
        <w:rPr>
          <w:rFonts w:ascii="Times New Roman" w:hAnsi="Times New Roman" w:cs="Times New Roman"/>
        </w:rPr>
      </w:pPr>
      <w:proofErr w:type="spellStart"/>
      <w:proofErr w:type="gramStart"/>
      <w:r>
        <w:rPr>
          <w:rFonts w:ascii="Times New Roman" w:hAnsi="Times New Roman" w:cs="Times New Roman"/>
          <w:vertAlign w:val="superscript"/>
        </w:rPr>
        <w:t>b</w:t>
      </w:r>
      <w:r w:rsidR="00763045">
        <w:rPr>
          <w:rFonts w:ascii="Times New Roman" w:hAnsi="Times New Roman" w:cs="Times New Roman"/>
        </w:rPr>
        <w:t>School</w:t>
      </w:r>
      <w:proofErr w:type="spellEnd"/>
      <w:proofErr w:type="gramEnd"/>
      <w:r w:rsidR="00763045">
        <w:rPr>
          <w:rFonts w:ascii="Times New Roman" w:hAnsi="Times New Roman" w:cs="Times New Roman"/>
        </w:rPr>
        <w:t xml:space="preserve"> of Earth and Environmental Sciences, University of Wollongong, Australia.</w:t>
      </w:r>
    </w:p>
    <w:p w14:paraId="10614107" w14:textId="527DC760" w:rsidR="00763045" w:rsidRDefault="005A7F50" w:rsidP="0092011B">
      <w:pPr>
        <w:ind w:left="-426"/>
        <w:rPr>
          <w:rFonts w:ascii="Times New Roman" w:hAnsi="Times New Roman" w:cs="Times New Roman"/>
        </w:rPr>
      </w:pPr>
      <w:proofErr w:type="spellStart"/>
      <w:proofErr w:type="gramStart"/>
      <w:r>
        <w:rPr>
          <w:rFonts w:ascii="Times New Roman" w:hAnsi="Times New Roman" w:cs="Times New Roman"/>
          <w:vertAlign w:val="superscript"/>
        </w:rPr>
        <w:t>c</w:t>
      </w:r>
      <w:r w:rsidR="00457CFC">
        <w:rPr>
          <w:rFonts w:ascii="Times New Roman" w:hAnsi="Times New Roman" w:cs="Times New Roman"/>
        </w:rPr>
        <w:t>Department</w:t>
      </w:r>
      <w:proofErr w:type="spellEnd"/>
      <w:proofErr w:type="gramEnd"/>
      <w:r w:rsidR="00457CFC">
        <w:rPr>
          <w:rFonts w:ascii="Times New Roman" w:hAnsi="Times New Roman" w:cs="Times New Roman"/>
        </w:rPr>
        <w:t xml:space="preserve"> of Earth Science, University of Bergen, Norway.</w:t>
      </w:r>
    </w:p>
    <w:p w14:paraId="0612C5F7" w14:textId="77777777" w:rsidR="00457CFC" w:rsidRPr="00BB30BF" w:rsidRDefault="00457CFC" w:rsidP="0092011B">
      <w:pPr>
        <w:ind w:left="-426"/>
        <w:rPr>
          <w:rFonts w:ascii="Times New Roman" w:hAnsi="Times New Roman" w:cs="Times New Roman"/>
        </w:rPr>
      </w:pPr>
    </w:p>
    <w:p w14:paraId="1D448E47" w14:textId="77777777" w:rsidR="0082159F" w:rsidRPr="00BB30BF" w:rsidRDefault="0082159F" w:rsidP="0025109C">
      <w:pPr>
        <w:ind w:left="-426"/>
        <w:outlineLvl w:val="0"/>
        <w:rPr>
          <w:rFonts w:ascii="Times New Roman" w:hAnsi="Times New Roman" w:cs="Times New Roman"/>
          <w:b/>
        </w:rPr>
      </w:pPr>
      <w:r w:rsidRPr="00BB30BF">
        <w:rPr>
          <w:rFonts w:ascii="Times New Roman" w:hAnsi="Times New Roman" w:cs="Times New Roman"/>
          <w:b/>
        </w:rPr>
        <w:t>Abstract</w:t>
      </w:r>
    </w:p>
    <w:p w14:paraId="155EE7FD" w14:textId="31791C2A" w:rsidR="00174E44" w:rsidRDefault="00451A57" w:rsidP="002E0729">
      <w:pPr>
        <w:ind w:left="-426"/>
        <w:outlineLvl w:val="0"/>
        <w:rPr>
          <w:rFonts w:ascii="Times New Roman" w:hAnsi="Times New Roman" w:cs="Times New Roman"/>
        </w:rPr>
      </w:pPr>
      <w:proofErr w:type="spellStart"/>
      <w:r>
        <w:rPr>
          <w:rFonts w:ascii="Times New Roman" w:hAnsi="Times New Roman" w:cs="Times New Roman"/>
        </w:rPr>
        <w:t>Cosmogenic</w:t>
      </w:r>
      <w:proofErr w:type="spellEnd"/>
      <w:r>
        <w:rPr>
          <w:rFonts w:ascii="Times New Roman" w:hAnsi="Times New Roman" w:cs="Times New Roman"/>
        </w:rPr>
        <w:t xml:space="preserve"> nuclides are typically used to </w:t>
      </w:r>
      <w:r w:rsidR="0065272A">
        <w:rPr>
          <w:rFonts w:ascii="Times New Roman" w:hAnsi="Times New Roman" w:cs="Times New Roman"/>
        </w:rPr>
        <w:t xml:space="preserve">either </w:t>
      </w:r>
      <w:r w:rsidR="00A94B50">
        <w:rPr>
          <w:rFonts w:ascii="Times New Roman" w:hAnsi="Times New Roman" w:cs="Times New Roman"/>
        </w:rPr>
        <w:t>constrain</w:t>
      </w:r>
      <w:r>
        <w:rPr>
          <w:rFonts w:ascii="Times New Roman" w:hAnsi="Times New Roman" w:cs="Times New Roman"/>
        </w:rPr>
        <w:t xml:space="preserve"> </w:t>
      </w:r>
      <w:r w:rsidR="0041494E">
        <w:rPr>
          <w:rFonts w:ascii="Times New Roman" w:hAnsi="Times New Roman" w:cs="Times New Roman"/>
        </w:rPr>
        <w:t xml:space="preserve">an exposure age, a burial age, </w:t>
      </w:r>
      <w:r>
        <w:rPr>
          <w:rFonts w:ascii="Times New Roman" w:hAnsi="Times New Roman" w:cs="Times New Roman"/>
        </w:rPr>
        <w:t xml:space="preserve">or </w:t>
      </w:r>
      <w:r w:rsidR="0041494E">
        <w:rPr>
          <w:rFonts w:ascii="Times New Roman" w:hAnsi="Times New Roman" w:cs="Times New Roman"/>
        </w:rPr>
        <w:t>an erosion rate</w:t>
      </w:r>
      <w:r>
        <w:rPr>
          <w:rFonts w:ascii="Times New Roman" w:hAnsi="Times New Roman" w:cs="Times New Roman"/>
        </w:rPr>
        <w:t xml:space="preserve">. </w:t>
      </w:r>
      <w:r w:rsidR="0041494E">
        <w:rPr>
          <w:rFonts w:ascii="Times New Roman" w:hAnsi="Times New Roman" w:cs="Times New Roman"/>
        </w:rPr>
        <w:t>Constraining the</w:t>
      </w:r>
      <w:r w:rsidR="00174E44" w:rsidRPr="00667C27">
        <w:rPr>
          <w:rFonts w:ascii="Times New Roman" w:hAnsi="Times New Roman" w:cs="Times New Roman"/>
        </w:rPr>
        <w:t xml:space="preserve"> landscape history and past erosion rates in previously glaciated terrains </w:t>
      </w:r>
      <w:r w:rsidR="00916101">
        <w:rPr>
          <w:rFonts w:ascii="Times New Roman" w:hAnsi="Times New Roman" w:cs="Times New Roman"/>
        </w:rPr>
        <w:t>is</w:t>
      </w:r>
      <w:r>
        <w:rPr>
          <w:rFonts w:ascii="Times New Roman" w:hAnsi="Times New Roman" w:cs="Times New Roman"/>
        </w:rPr>
        <w:t>, however,</w:t>
      </w:r>
      <w:r w:rsidR="00916101">
        <w:rPr>
          <w:rFonts w:ascii="Times New Roman" w:hAnsi="Times New Roman" w:cs="Times New Roman"/>
        </w:rPr>
        <w:t xml:space="preserve"> notoriously difficult </w:t>
      </w:r>
      <w:r w:rsidR="0041494E">
        <w:rPr>
          <w:rFonts w:ascii="Times New Roman" w:hAnsi="Times New Roman" w:cs="Times New Roman"/>
        </w:rPr>
        <w:t>because</w:t>
      </w:r>
      <w:r>
        <w:rPr>
          <w:rFonts w:ascii="Times New Roman" w:hAnsi="Times New Roman" w:cs="Times New Roman"/>
        </w:rPr>
        <w:t xml:space="preserve"> it involve</w:t>
      </w:r>
      <w:r w:rsidR="00916101">
        <w:rPr>
          <w:rFonts w:ascii="Times New Roman" w:hAnsi="Times New Roman" w:cs="Times New Roman"/>
        </w:rPr>
        <w:t xml:space="preserve">s a large number of unknowns. </w:t>
      </w:r>
      <w:r w:rsidR="00906A30">
        <w:rPr>
          <w:rFonts w:ascii="Times New Roman" w:hAnsi="Times New Roman" w:cs="Times New Roman"/>
        </w:rPr>
        <w:t>The</w:t>
      </w:r>
      <w:r w:rsidR="009D46A5">
        <w:rPr>
          <w:rFonts w:ascii="Times New Roman" w:hAnsi="Times New Roman" w:cs="Times New Roman"/>
        </w:rPr>
        <w:t xml:space="preserve"> </w:t>
      </w:r>
      <w:r w:rsidR="0065272A">
        <w:rPr>
          <w:rFonts w:ascii="Times New Roman" w:hAnsi="Times New Roman" w:cs="Times New Roman"/>
        </w:rPr>
        <w:t xml:space="preserve">potential </w:t>
      </w:r>
      <w:r w:rsidR="009D46A5">
        <w:rPr>
          <w:rFonts w:ascii="Times New Roman" w:hAnsi="Times New Roman" w:cs="Times New Roman"/>
        </w:rPr>
        <w:t xml:space="preserve">use of </w:t>
      </w:r>
      <w:proofErr w:type="spellStart"/>
      <w:r w:rsidR="009D46A5">
        <w:rPr>
          <w:rFonts w:ascii="Times New Roman" w:hAnsi="Times New Roman" w:cs="Times New Roman"/>
        </w:rPr>
        <w:t>cosmogenic</w:t>
      </w:r>
      <w:proofErr w:type="spellEnd"/>
      <w:r w:rsidR="009D46A5">
        <w:rPr>
          <w:rFonts w:ascii="Times New Roman" w:hAnsi="Times New Roman" w:cs="Times New Roman"/>
        </w:rPr>
        <w:t xml:space="preserve"> nuclides in landscapes with a complex exposure history</w:t>
      </w:r>
      <w:r w:rsidR="00906A30">
        <w:rPr>
          <w:rFonts w:ascii="Times New Roman" w:hAnsi="Times New Roman" w:cs="Times New Roman"/>
        </w:rPr>
        <w:t xml:space="preserve"> is therefore often quite limited</w:t>
      </w:r>
      <w:r w:rsidR="000752E4">
        <w:rPr>
          <w:rFonts w:ascii="Times New Roman" w:hAnsi="Times New Roman" w:cs="Times New Roman"/>
        </w:rPr>
        <w:t xml:space="preserve">. </w:t>
      </w:r>
      <w:r w:rsidR="00916101">
        <w:rPr>
          <w:rFonts w:ascii="Times New Roman" w:hAnsi="Times New Roman" w:cs="Times New Roman"/>
        </w:rPr>
        <w:t>Here, w</w:t>
      </w:r>
      <w:r w:rsidR="00174E44">
        <w:rPr>
          <w:rFonts w:ascii="Times New Roman" w:hAnsi="Times New Roman" w:cs="Times New Roman"/>
        </w:rPr>
        <w:t xml:space="preserve">e </w:t>
      </w:r>
      <w:r w:rsidR="00916101">
        <w:rPr>
          <w:rFonts w:ascii="Times New Roman" w:hAnsi="Times New Roman" w:cs="Times New Roman"/>
        </w:rPr>
        <w:t xml:space="preserve">present a </w:t>
      </w:r>
      <w:r w:rsidR="009D46A5">
        <w:rPr>
          <w:rFonts w:ascii="Times New Roman" w:hAnsi="Times New Roman" w:cs="Times New Roman"/>
        </w:rPr>
        <w:t>novel multi-nuclide</w:t>
      </w:r>
      <w:r w:rsidR="00174E44">
        <w:rPr>
          <w:rFonts w:ascii="Times New Roman" w:hAnsi="Times New Roman" w:cs="Times New Roman"/>
        </w:rPr>
        <w:t xml:space="preserve"> approach</w:t>
      </w:r>
      <w:r w:rsidR="00916101">
        <w:rPr>
          <w:rFonts w:ascii="Times New Roman" w:hAnsi="Times New Roman" w:cs="Times New Roman"/>
        </w:rPr>
        <w:t xml:space="preserve"> </w:t>
      </w:r>
      <w:r w:rsidR="009D46A5">
        <w:rPr>
          <w:rFonts w:ascii="Times New Roman" w:hAnsi="Times New Roman" w:cs="Times New Roman"/>
        </w:rPr>
        <w:t xml:space="preserve">to study </w:t>
      </w:r>
      <w:r w:rsidR="009A12C0">
        <w:rPr>
          <w:rFonts w:ascii="Times New Roman" w:hAnsi="Times New Roman" w:cs="Times New Roman"/>
        </w:rPr>
        <w:t xml:space="preserve">the </w:t>
      </w:r>
      <w:r w:rsidR="009D46A5">
        <w:rPr>
          <w:rFonts w:ascii="Times New Roman" w:hAnsi="Times New Roman" w:cs="Times New Roman"/>
        </w:rPr>
        <w:t xml:space="preserve">landscape evolution </w:t>
      </w:r>
      <w:r w:rsidR="009A12C0">
        <w:rPr>
          <w:rFonts w:ascii="Times New Roman" w:hAnsi="Times New Roman" w:cs="Times New Roman"/>
        </w:rPr>
        <w:t xml:space="preserve">and past erosion rates </w:t>
      </w:r>
      <w:r w:rsidR="009D46A5">
        <w:rPr>
          <w:rFonts w:ascii="Times New Roman" w:hAnsi="Times New Roman" w:cs="Times New Roman"/>
        </w:rPr>
        <w:t xml:space="preserve">in terrains </w:t>
      </w:r>
      <w:r w:rsidR="00462D37">
        <w:rPr>
          <w:rFonts w:ascii="Times New Roman" w:hAnsi="Times New Roman" w:cs="Times New Roman"/>
        </w:rPr>
        <w:t>with</w:t>
      </w:r>
      <w:r w:rsidR="000752E4">
        <w:rPr>
          <w:rFonts w:ascii="Times New Roman" w:hAnsi="Times New Roman" w:cs="Times New Roman"/>
        </w:rPr>
        <w:t xml:space="preserve"> a complex exposure history</w:t>
      </w:r>
      <w:r w:rsidR="00B551ED">
        <w:rPr>
          <w:rFonts w:ascii="Times New Roman" w:hAnsi="Times New Roman" w:cs="Times New Roman"/>
        </w:rPr>
        <w:t>,</w:t>
      </w:r>
      <w:r w:rsidR="000752E4">
        <w:rPr>
          <w:rFonts w:ascii="Times New Roman" w:hAnsi="Times New Roman" w:cs="Times New Roman"/>
        </w:rPr>
        <w:t xml:space="preserve"> </w:t>
      </w:r>
      <w:r w:rsidR="009C393F">
        <w:rPr>
          <w:rFonts w:ascii="Times New Roman" w:hAnsi="Times New Roman" w:cs="Times New Roman"/>
        </w:rPr>
        <w:t>particularly focusing on</w:t>
      </w:r>
      <w:r w:rsidR="000752E4">
        <w:rPr>
          <w:rFonts w:ascii="Times New Roman" w:hAnsi="Times New Roman" w:cs="Times New Roman"/>
        </w:rPr>
        <w:t xml:space="preserve"> regions that repeatedly </w:t>
      </w:r>
      <w:r w:rsidR="0025741A">
        <w:rPr>
          <w:rFonts w:ascii="Times New Roman" w:hAnsi="Times New Roman" w:cs="Times New Roman"/>
        </w:rPr>
        <w:t>were</w:t>
      </w:r>
      <w:r w:rsidR="000752E4">
        <w:rPr>
          <w:rFonts w:ascii="Times New Roman" w:hAnsi="Times New Roman" w:cs="Times New Roman"/>
        </w:rPr>
        <w:t xml:space="preserve"> covered by glaciers or ice </w:t>
      </w:r>
      <w:r w:rsidR="009C393F">
        <w:rPr>
          <w:rFonts w:ascii="Times New Roman" w:hAnsi="Times New Roman" w:cs="Times New Roman"/>
        </w:rPr>
        <w:t>sheets</w:t>
      </w:r>
      <w:r w:rsidR="00B551ED">
        <w:rPr>
          <w:rFonts w:ascii="Times New Roman" w:hAnsi="Times New Roman" w:cs="Times New Roman"/>
        </w:rPr>
        <w:t xml:space="preserve"> </w:t>
      </w:r>
      <w:r w:rsidR="000258F6">
        <w:rPr>
          <w:rFonts w:ascii="Times New Roman" w:hAnsi="Times New Roman" w:cs="Times New Roman"/>
        </w:rPr>
        <w:t xml:space="preserve">during the </w:t>
      </w:r>
      <w:r w:rsidR="009C393F">
        <w:rPr>
          <w:rFonts w:ascii="Times New Roman" w:hAnsi="Times New Roman" w:cs="Times New Roman"/>
        </w:rPr>
        <w:t>Quaternary</w:t>
      </w:r>
      <w:r w:rsidR="000752E4">
        <w:rPr>
          <w:rFonts w:ascii="Times New Roman" w:hAnsi="Times New Roman" w:cs="Times New Roman"/>
        </w:rPr>
        <w:t xml:space="preserve">. The approach, which is based </w:t>
      </w:r>
      <w:r w:rsidR="00174E44">
        <w:rPr>
          <w:rFonts w:ascii="Times New Roman" w:hAnsi="Times New Roman" w:cs="Times New Roman"/>
        </w:rPr>
        <w:t>on the Markov Chain Monte-Carlo</w:t>
      </w:r>
      <w:r w:rsidR="000752E4">
        <w:rPr>
          <w:rFonts w:ascii="Times New Roman" w:hAnsi="Times New Roman" w:cs="Times New Roman"/>
        </w:rPr>
        <w:t xml:space="preserve"> (MCMC)</w:t>
      </w:r>
      <w:r w:rsidR="00174E44">
        <w:rPr>
          <w:rFonts w:ascii="Times New Roman" w:hAnsi="Times New Roman" w:cs="Times New Roman"/>
        </w:rPr>
        <w:t xml:space="preserve"> technique</w:t>
      </w:r>
      <w:r w:rsidR="000752E4">
        <w:rPr>
          <w:rFonts w:ascii="Times New Roman" w:hAnsi="Times New Roman" w:cs="Times New Roman"/>
        </w:rPr>
        <w:t>, focus</w:t>
      </w:r>
      <w:r w:rsidR="0025741A">
        <w:rPr>
          <w:rFonts w:ascii="Times New Roman" w:hAnsi="Times New Roman" w:cs="Times New Roman"/>
        </w:rPr>
        <w:t>es</w:t>
      </w:r>
      <w:r w:rsidR="000752E4">
        <w:rPr>
          <w:rFonts w:ascii="Times New Roman" w:hAnsi="Times New Roman" w:cs="Times New Roman"/>
        </w:rPr>
        <w:t xml:space="preserve"> on mapping the</w:t>
      </w:r>
      <w:r w:rsidR="00A94B50">
        <w:rPr>
          <w:rFonts w:ascii="Times New Roman" w:hAnsi="Times New Roman" w:cs="Times New Roman"/>
        </w:rPr>
        <w:t xml:space="preserve"> range of</w:t>
      </w:r>
      <w:r w:rsidR="000752E4">
        <w:rPr>
          <w:rFonts w:ascii="Times New Roman" w:hAnsi="Times New Roman" w:cs="Times New Roman"/>
        </w:rPr>
        <w:t xml:space="preserve"> landscape scenarios that are consistent with a given set of measured </w:t>
      </w:r>
      <w:proofErr w:type="spellStart"/>
      <w:r w:rsidR="000752E4">
        <w:rPr>
          <w:rFonts w:ascii="Times New Roman" w:hAnsi="Times New Roman" w:cs="Times New Roman"/>
        </w:rPr>
        <w:t>cosmogenic</w:t>
      </w:r>
      <w:proofErr w:type="spellEnd"/>
      <w:r w:rsidR="000752E4">
        <w:rPr>
          <w:rFonts w:ascii="Times New Roman" w:hAnsi="Times New Roman" w:cs="Times New Roman"/>
        </w:rPr>
        <w:t xml:space="preserve"> n</w:t>
      </w:r>
      <w:r w:rsidR="0025741A">
        <w:rPr>
          <w:rFonts w:ascii="Times New Roman" w:hAnsi="Times New Roman" w:cs="Times New Roman"/>
        </w:rPr>
        <w:t xml:space="preserve">uclide concentrations. </w:t>
      </w:r>
      <w:r w:rsidR="0041494E">
        <w:rPr>
          <w:rFonts w:ascii="Times New Roman" w:hAnsi="Times New Roman" w:cs="Times New Roman"/>
        </w:rPr>
        <w:t xml:space="preserve">A </w:t>
      </w:r>
      <w:r w:rsidR="00441F4A">
        <w:rPr>
          <w:rFonts w:ascii="Times New Roman" w:hAnsi="Times New Roman" w:cs="Times New Roman"/>
        </w:rPr>
        <w:t xml:space="preserve">fundamental assumption of the model approach </w:t>
      </w:r>
      <w:r w:rsidR="0041494E">
        <w:rPr>
          <w:rFonts w:ascii="Times New Roman" w:hAnsi="Times New Roman" w:cs="Times New Roman"/>
        </w:rPr>
        <w:t xml:space="preserve">is </w:t>
      </w:r>
      <w:r w:rsidR="00441F4A">
        <w:rPr>
          <w:rFonts w:ascii="Times New Roman" w:hAnsi="Times New Roman" w:cs="Times New Roman"/>
        </w:rPr>
        <w:t xml:space="preserve">that the exposure history at the </w:t>
      </w:r>
      <w:r w:rsidR="0025741A">
        <w:rPr>
          <w:rFonts w:ascii="Times New Roman" w:hAnsi="Times New Roman" w:cs="Times New Roman"/>
        </w:rPr>
        <w:t>site/location</w:t>
      </w:r>
      <w:r w:rsidR="00441F4A">
        <w:rPr>
          <w:rFonts w:ascii="Times New Roman" w:hAnsi="Times New Roman" w:cs="Times New Roman"/>
        </w:rPr>
        <w:t xml:space="preserve"> can be di</w:t>
      </w:r>
      <w:r w:rsidR="00185491">
        <w:rPr>
          <w:rFonts w:ascii="Times New Roman" w:hAnsi="Times New Roman" w:cs="Times New Roman"/>
        </w:rPr>
        <w:t xml:space="preserve">vided into two distinct modes: </w:t>
      </w:r>
      <w:proofErr w:type="spellStart"/>
      <w:r w:rsidR="00185491">
        <w:rPr>
          <w:rFonts w:ascii="Times New Roman" w:hAnsi="Times New Roman" w:cs="Times New Roman"/>
        </w:rPr>
        <w:t>i</w:t>
      </w:r>
      <w:proofErr w:type="spellEnd"/>
      <w:r w:rsidR="00441F4A">
        <w:rPr>
          <w:rFonts w:ascii="Times New Roman" w:hAnsi="Times New Roman" w:cs="Times New Roman"/>
        </w:rPr>
        <w:t xml:space="preserve">) interglacial periods </w:t>
      </w:r>
      <w:r w:rsidR="0025741A">
        <w:rPr>
          <w:rFonts w:ascii="Times New Roman" w:hAnsi="Times New Roman" w:cs="Times New Roman"/>
        </w:rPr>
        <w:t>characterized by</w:t>
      </w:r>
      <w:r w:rsidR="00441F4A">
        <w:rPr>
          <w:rFonts w:ascii="Times New Roman" w:hAnsi="Times New Roman" w:cs="Times New Roman"/>
        </w:rPr>
        <w:t xml:space="preserve"> </w:t>
      </w:r>
      <w:r w:rsidR="00F85096">
        <w:rPr>
          <w:rFonts w:ascii="Times New Roman" w:hAnsi="Times New Roman" w:cs="Times New Roman"/>
        </w:rPr>
        <w:t>zero shielding due to overlying ice and</w:t>
      </w:r>
      <w:r w:rsidR="00441F4A">
        <w:rPr>
          <w:rFonts w:ascii="Times New Roman" w:hAnsi="Times New Roman" w:cs="Times New Roman"/>
        </w:rPr>
        <w:t xml:space="preserve"> </w:t>
      </w:r>
      <w:r w:rsidR="0025741A">
        <w:rPr>
          <w:rFonts w:ascii="Times New Roman" w:hAnsi="Times New Roman" w:cs="Times New Roman"/>
        </w:rPr>
        <w:t>a</w:t>
      </w:r>
      <w:r w:rsidR="00441F4A">
        <w:rPr>
          <w:rFonts w:ascii="Times New Roman" w:hAnsi="Times New Roman" w:cs="Times New Roman"/>
        </w:rPr>
        <w:t xml:space="preserve"> uniform </w:t>
      </w:r>
      <w:r w:rsidR="00185491">
        <w:rPr>
          <w:rFonts w:ascii="Times New Roman" w:hAnsi="Times New Roman" w:cs="Times New Roman"/>
        </w:rPr>
        <w:t>interglacial erosion rate, and ii</w:t>
      </w:r>
      <w:r w:rsidR="00441F4A">
        <w:rPr>
          <w:rFonts w:ascii="Times New Roman" w:hAnsi="Times New Roman" w:cs="Times New Roman"/>
        </w:rPr>
        <w:t xml:space="preserve">) glacial periods </w:t>
      </w:r>
      <w:r w:rsidR="0025741A">
        <w:rPr>
          <w:rFonts w:ascii="Times New Roman" w:hAnsi="Times New Roman" w:cs="Times New Roman"/>
        </w:rPr>
        <w:t>characterized by</w:t>
      </w:r>
      <w:r w:rsidR="00441F4A">
        <w:rPr>
          <w:rFonts w:ascii="Times New Roman" w:hAnsi="Times New Roman" w:cs="Times New Roman"/>
        </w:rPr>
        <w:t xml:space="preserve"> 100 % shielding and a uniform glacial erosion rate. </w:t>
      </w:r>
      <w:r w:rsidR="005A5BAA">
        <w:rPr>
          <w:rFonts w:ascii="Times New Roman" w:hAnsi="Times New Roman" w:cs="Times New Roman"/>
        </w:rPr>
        <w:t xml:space="preserve">Two different approaches are </w:t>
      </w:r>
      <w:r w:rsidR="00462D37">
        <w:rPr>
          <w:rFonts w:ascii="Times New Roman" w:hAnsi="Times New Roman" w:cs="Times New Roman"/>
        </w:rPr>
        <w:t>proposed to incorporate the</w:t>
      </w:r>
      <w:r w:rsidR="005A5BAA">
        <w:rPr>
          <w:rFonts w:ascii="Times New Roman" w:hAnsi="Times New Roman" w:cs="Times New Roman"/>
        </w:rPr>
        <w:t xml:space="preserve"> exposure history into the model framework, one of which relies on the application of </w:t>
      </w:r>
      <w:r w:rsidR="001A1225">
        <w:rPr>
          <w:rFonts w:ascii="Times New Roman" w:hAnsi="Times New Roman" w:cs="Times New Roman"/>
        </w:rPr>
        <w:t>different threshold values to</w:t>
      </w:r>
      <w:r w:rsidR="00441F4A">
        <w:rPr>
          <w:rFonts w:ascii="Times New Roman" w:hAnsi="Times New Roman" w:cs="Times New Roman"/>
        </w:rPr>
        <w:t xml:space="preserve"> the global marine benthic </w:t>
      </w:r>
      <w:r w:rsidR="0025741A" w:rsidRPr="0025741A">
        <w:rPr>
          <w:rFonts w:ascii="Symbol" w:hAnsi="Symbol" w:cs="Times New Roman"/>
        </w:rPr>
        <w:t></w:t>
      </w:r>
      <w:r w:rsidR="0025741A" w:rsidRPr="0025741A">
        <w:rPr>
          <w:rFonts w:ascii="Times New Roman" w:hAnsi="Times New Roman" w:cs="Times New Roman"/>
          <w:vertAlign w:val="superscript"/>
        </w:rPr>
        <w:t>18</w:t>
      </w:r>
      <w:r w:rsidR="0025741A" w:rsidRPr="0025741A">
        <w:rPr>
          <w:rFonts w:ascii="Times New Roman" w:hAnsi="Times New Roman" w:cs="Times New Roman"/>
        </w:rPr>
        <w:t>O</w:t>
      </w:r>
      <w:r w:rsidR="005A5BAA">
        <w:rPr>
          <w:rFonts w:ascii="Times New Roman" w:hAnsi="Times New Roman" w:cs="Times New Roman"/>
        </w:rPr>
        <w:t xml:space="preserve"> record. However,</w:t>
      </w:r>
      <w:r w:rsidR="00441F4A">
        <w:rPr>
          <w:rFonts w:ascii="Times New Roman" w:hAnsi="Times New Roman" w:cs="Times New Roman"/>
        </w:rPr>
        <w:t xml:space="preserve"> any prior information on the glacial-interglacial history at the sampling </w:t>
      </w:r>
      <w:r w:rsidR="001A1225">
        <w:rPr>
          <w:rFonts w:ascii="Times New Roman" w:hAnsi="Times New Roman" w:cs="Times New Roman"/>
        </w:rPr>
        <w:t xml:space="preserve">location, </w:t>
      </w:r>
      <w:r w:rsidR="005A5BAA">
        <w:rPr>
          <w:rFonts w:ascii="Times New Roman" w:hAnsi="Times New Roman" w:cs="Times New Roman"/>
        </w:rPr>
        <w:t>in parti</w:t>
      </w:r>
      <w:r w:rsidR="00024B35">
        <w:rPr>
          <w:rFonts w:ascii="Times New Roman" w:hAnsi="Times New Roman" w:cs="Times New Roman"/>
        </w:rPr>
        <w:t>cular the</w:t>
      </w:r>
      <w:r w:rsidR="00AE093E">
        <w:rPr>
          <w:rFonts w:ascii="Times New Roman" w:hAnsi="Times New Roman" w:cs="Times New Roman"/>
        </w:rPr>
        <w:t xml:space="preserve"> timing of the</w:t>
      </w:r>
      <w:r w:rsidR="00024B35">
        <w:rPr>
          <w:rFonts w:ascii="Times New Roman" w:hAnsi="Times New Roman" w:cs="Times New Roman"/>
        </w:rPr>
        <w:t xml:space="preserve"> last </w:t>
      </w:r>
      <w:proofErr w:type="spellStart"/>
      <w:r w:rsidR="00024B35">
        <w:rPr>
          <w:rFonts w:ascii="Times New Roman" w:hAnsi="Times New Roman" w:cs="Times New Roman"/>
        </w:rPr>
        <w:t>deglaciation</w:t>
      </w:r>
      <w:proofErr w:type="spellEnd"/>
      <w:r w:rsidR="00AE093E">
        <w:rPr>
          <w:rFonts w:ascii="Times New Roman" w:hAnsi="Times New Roman" w:cs="Times New Roman"/>
        </w:rPr>
        <w:t xml:space="preserve"> event</w:t>
      </w:r>
      <w:r w:rsidR="00A94B50">
        <w:rPr>
          <w:rFonts w:ascii="Times New Roman" w:hAnsi="Times New Roman" w:cs="Times New Roman"/>
        </w:rPr>
        <w:t xml:space="preserve"> which is</w:t>
      </w:r>
      <w:r w:rsidR="00024B35">
        <w:rPr>
          <w:rFonts w:ascii="Times New Roman" w:hAnsi="Times New Roman" w:cs="Times New Roman"/>
        </w:rPr>
        <w:t xml:space="preserve"> often known from studies of boulders</w:t>
      </w:r>
      <w:r w:rsidR="005A5BAA">
        <w:rPr>
          <w:rFonts w:ascii="Times New Roman" w:hAnsi="Times New Roman" w:cs="Times New Roman"/>
        </w:rPr>
        <w:t xml:space="preserve">, is </w:t>
      </w:r>
      <w:r w:rsidR="00462D37">
        <w:rPr>
          <w:rFonts w:ascii="Times New Roman" w:hAnsi="Times New Roman" w:cs="Times New Roman"/>
        </w:rPr>
        <w:t xml:space="preserve">readily </w:t>
      </w:r>
      <w:r w:rsidR="00441F4A">
        <w:rPr>
          <w:rFonts w:ascii="Times New Roman" w:hAnsi="Times New Roman" w:cs="Times New Roman"/>
        </w:rPr>
        <w:t>incorporated into the model framework</w:t>
      </w:r>
      <w:r w:rsidR="00024B35">
        <w:rPr>
          <w:rFonts w:ascii="Times New Roman" w:hAnsi="Times New Roman" w:cs="Times New Roman"/>
        </w:rPr>
        <w:t xml:space="preserve"> to constrain the inverse problem.</w:t>
      </w:r>
      <w:r w:rsidR="00441F4A">
        <w:rPr>
          <w:rFonts w:ascii="Times New Roman" w:hAnsi="Times New Roman" w:cs="Times New Roman"/>
        </w:rPr>
        <w:t xml:space="preserve"> </w:t>
      </w:r>
      <w:r w:rsidR="00024B35">
        <w:rPr>
          <w:rFonts w:ascii="Times New Roman" w:hAnsi="Times New Roman" w:cs="Times New Roman"/>
        </w:rPr>
        <w:t xml:space="preserve">Based on the </w:t>
      </w:r>
      <w:r w:rsidR="00B202F8">
        <w:rPr>
          <w:rFonts w:ascii="Times New Roman" w:hAnsi="Times New Roman" w:cs="Times New Roman"/>
        </w:rPr>
        <w:t>MCMC technique</w:t>
      </w:r>
      <w:r w:rsidR="00024B35">
        <w:rPr>
          <w:rFonts w:ascii="Times New Roman" w:hAnsi="Times New Roman" w:cs="Times New Roman"/>
        </w:rPr>
        <w:t>, the model</w:t>
      </w:r>
      <w:r w:rsidR="00B202F8">
        <w:rPr>
          <w:rFonts w:ascii="Times New Roman" w:hAnsi="Times New Roman" w:cs="Times New Roman"/>
        </w:rPr>
        <w:t xml:space="preserve"> delineates the</w:t>
      </w:r>
      <w:r w:rsidR="005A5BAA">
        <w:rPr>
          <w:rFonts w:ascii="Times New Roman" w:hAnsi="Times New Roman" w:cs="Times New Roman"/>
        </w:rPr>
        <w:t xml:space="preserve"> most likely </w:t>
      </w:r>
      <w:r w:rsidR="00024B35">
        <w:rPr>
          <w:rFonts w:ascii="Times New Roman" w:hAnsi="Times New Roman" w:cs="Times New Roman"/>
        </w:rPr>
        <w:t>exposure history</w:t>
      </w:r>
      <w:r w:rsidR="00A94B50">
        <w:rPr>
          <w:rFonts w:ascii="Times New Roman" w:hAnsi="Times New Roman" w:cs="Times New Roman"/>
        </w:rPr>
        <w:t xml:space="preserve">, including the </w:t>
      </w:r>
      <w:r w:rsidR="005A5BAA">
        <w:rPr>
          <w:rFonts w:ascii="Times New Roman" w:hAnsi="Times New Roman" w:cs="Times New Roman"/>
        </w:rPr>
        <w:t>glacial and interglacial erosion rates</w:t>
      </w:r>
      <w:r w:rsidR="00B202F8">
        <w:rPr>
          <w:rFonts w:ascii="Times New Roman" w:hAnsi="Times New Roman" w:cs="Times New Roman"/>
        </w:rPr>
        <w:t>, which</w:t>
      </w:r>
      <w:r w:rsidR="00024B35">
        <w:rPr>
          <w:rFonts w:ascii="Times New Roman" w:hAnsi="Times New Roman" w:cs="Times New Roman"/>
        </w:rPr>
        <w:t>,</w:t>
      </w:r>
      <w:r w:rsidR="005A5BAA">
        <w:rPr>
          <w:rFonts w:ascii="Times New Roman" w:hAnsi="Times New Roman" w:cs="Times New Roman"/>
        </w:rPr>
        <w:t xml:space="preserve"> in turn</w:t>
      </w:r>
      <w:r w:rsidR="00024B35">
        <w:rPr>
          <w:rFonts w:ascii="Times New Roman" w:hAnsi="Times New Roman" w:cs="Times New Roman"/>
        </w:rPr>
        <w:t>,</w:t>
      </w:r>
      <w:r w:rsidR="00B202F8">
        <w:rPr>
          <w:rFonts w:ascii="Times New Roman" w:hAnsi="Times New Roman" w:cs="Times New Roman"/>
        </w:rPr>
        <w:t xml:space="preserve"> makes it possible to </w:t>
      </w:r>
      <w:r w:rsidR="00153C0D">
        <w:rPr>
          <w:rFonts w:ascii="Times New Roman" w:hAnsi="Times New Roman" w:cs="Times New Roman"/>
        </w:rPr>
        <w:t>reconstruct an</w:t>
      </w:r>
      <w:r w:rsidR="00B202F8">
        <w:rPr>
          <w:rFonts w:ascii="Times New Roman" w:hAnsi="Times New Roman" w:cs="Times New Roman"/>
        </w:rPr>
        <w:t xml:space="preserve"> exhumation history at the site. The model framework</w:t>
      </w:r>
      <w:r w:rsidR="001A1225">
        <w:rPr>
          <w:rFonts w:ascii="Times New Roman" w:hAnsi="Times New Roman" w:cs="Times New Roman"/>
        </w:rPr>
        <w:t xml:space="preserve">, which currently includes the following nuclides </w:t>
      </w:r>
      <w:r w:rsidR="001A1225" w:rsidRPr="000752E4">
        <w:rPr>
          <w:rFonts w:ascii="Times New Roman" w:hAnsi="Times New Roman" w:cs="Times New Roman"/>
          <w:vertAlign w:val="superscript"/>
        </w:rPr>
        <w:t>10</w:t>
      </w:r>
      <w:r w:rsidR="001A1225">
        <w:rPr>
          <w:rFonts w:ascii="Times New Roman" w:hAnsi="Times New Roman" w:cs="Times New Roman"/>
        </w:rPr>
        <w:t xml:space="preserve">Be, </w:t>
      </w:r>
      <w:r w:rsidR="001A1225" w:rsidRPr="000752E4">
        <w:rPr>
          <w:rFonts w:ascii="Times New Roman" w:hAnsi="Times New Roman" w:cs="Times New Roman"/>
          <w:vertAlign w:val="superscript"/>
        </w:rPr>
        <w:t>26</w:t>
      </w:r>
      <w:r w:rsidR="001A1225">
        <w:rPr>
          <w:rFonts w:ascii="Times New Roman" w:hAnsi="Times New Roman" w:cs="Times New Roman"/>
        </w:rPr>
        <w:t xml:space="preserve">Al, </w:t>
      </w:r>
      <w:r w:rsidR="001A1225" w:rsidRPr="000752E4">
        <w:rPr>
          <w:rFonts w:ascii="Times New Roman" w:hAnsi="Times New Roman" w:cs="Times New Roman"/>
          <w:vertAlign w:val="superscript"/>
        </w:rPr>
        <w:t>14</w:t>
      </w:r>
      <w:r w:rsidR="001A1225">
        <w:rPr>
          <w:rFonts w:ascii="Times New Roman" w:hAnsi="Times New Roman" w:cs="Times New Roman"/>
        </w:rPr>
        <w:t xml:space="preserve">C, and </w:t>
      </w:r>
      <w:r w:rsidR="001A1225" w:rsidRPr="000752E4">
        <w:rPr>
          <w:rFonts w:ascii="Times New Roman" w:hAnsi="Times New Roman" w:cs="Times New Roman"/>
          <w:vertAlign w:val="superscript"/>
        </w:rPr>
        <w:t>21</w:t>
      </w:r>
      <w:r w:rsidR="001A1225">
        <w:rPr>
          <w:rFonts w:ascii="Times New Roman" w:hAnsi="Times New Roman" w:cs="Times New Roman"/>
        </w:rPr>
        <w:t>Ne,</w:t>
      </w:r>
      <w:r w:rsidR="00B202F8">
        <w:rPr>
          <w:rFonts w:ascii="Times New Roman" w:hAnsi="Times New Roman" w:cs="Times New Roman"/>
        </w:rPr>
        <w:t xml:space="preserve"> is highly flexible </w:t>
      </w:r>
      <w:r w:rsidR="008F2533">
        <w:rPr>
          <w:rFonts w:ascii="Times New Roman" w:hAnsi="Times New Roman" w:cs="Times New Roman"/>
        </w:rPr>
        <w:t>and can be adapted to many different</w:t>
      </w:r>
      <w:r w:rsidR="006A4218">
        <w:rPr>
          <w:rFonts w:ascii="Times New Roman" w:hAnsi="Times New Roman" w:cs="Times New Roman"/>
        </w:rPr>
        <w:t xml:space="preserve"> </w:t>
      </w:r>
      <w:r w:rsidR="00C900AB">
        <w:rPr>
          <w:rFonts w:ascii="Times New Roman" w:hAnsi="Times New Roman" w:cs="Times New Roman"/>
        </w:rPr>
        <w:t xml:space="preserve">landscape </w:t>
      </w:r>
      <w:r w:rsidR="006A4218">
        <w:rPr>
          <w:rFonts w:ascii="Times New Roman" w:hAnsi="Times New Roman" w:cs="Times New Roman"/>
        </w:rPr>
        <w:t>setting</w:t>
      </w:r>
      <w:r w:rsidR="008F2533">
        <w:rPr>
          <w:rFonts w:ascii="Times New Roman" w:hAnsi="Times New Roman" w:cs="Times New Roman"/>
        </w:rPr>
        <w:t>s</w:t>
      </w:r>
      <w:r w:rsidR="006A4218">
        <w:rPr>
          <w:rFonts w:ascii="Times New Roman" w:hAnsi="Times New Roman" w:cs="Times New Roman"/>
        </w:rPr>
        <w:t xml:space="preserve">. </w:t>
      </w:r>
      <w:r w:rsidR="00462D37">
        <w:rPr>
          <w:rFonts w:ascii="Times New Roman" w:hAnsi="Times New Roman" w:cs="Times New Roman"/>
        </w:rPr>
        <w:t>As such</w:t>
      </w:r>
      <w:r w:rsidR="006A4218">
        <w:rPr>
          <w:rFonts w:ascii="Times New Roman" w:hAnsi="Times New Roman" w:cs="Times New Roman"/>
        </w:rPr>
        <w:t xml:space="preserve">, the user must specify which nuclides are used in the study (e.g. </w:t>
      </w:r>
      <w:r w:rsidR="006A4218" w:rsidRPr="000752E4">
        <w:rPr>
          <w:rFonts w:ascii="Times New Roman" w:hAnsi="Times New Roman" w:cs="Times New Roman"/>
          <w:vertAlign w:val="superscript"/>
        </w:rPr>
        <w:t>10</w:t>
      </w:r>
      <w:r w:rsidR="006A4218">
        <w:rPr>
          <w:rFonts w:ascii="Times New Roman" w:hAnsi="Times New Roman" w:cs="Times New Roman"/>
        </w:rPr>
        <w:t xml:space="preserve">Be, </w:t>
      </w:r>
      <w:r w:rsidR="006A4218" w:rsidRPr="000752E4">
        <w:rPr>
          <w:rFonts w:ascii="Times New Roman" w:hAnsi="Times New Roman" w:cs="Times New Roman"/>
          <w:vertAlign w:val="superscript"/>
        </w:rPr>
        <w:t>26</w:t>
      </w:r>
      <w:r w:rsidR="006A4218">
        <w:rPr>
          <w:rFonts w:ascii="Times New Roman" w:hAnsi="Times New Roman" w:cs="Times New Roman"/>
        </w:rPr>
        <w:t xml:space="preserve">Al or </w:t>
      </w:r>
      <w:r w:rsidR="006A4218" w:rsidRPr="000752E4">
        <w:rPr>
          <w:rFonts w:ascii="Times New Roman" w:hAnsi="Times New Roman" w:cs="Times New Roman"/>
          <w:vertAlign w:val="superscript"/>
        </w:rPr>
        <w:t>10</w:t>
      </w:r>
      <w:r w:rsidR="006A4218">
        <w:rPr>
          <w:rFonts w:ascii="Times New Roman" w:hAnsi="Times New Roman" w:cs="Times New Roman"/>
        </w:rPr>
        <w:t xml:space="preserve">Be, </w:t>
      </w:r>
      <w:r w:rsidR="006A4218" w:rsidRPr="000752E4">
        <w:rPr>
          <w:rFonts w:ascii="Times New Roman" w:hAnsi="Times New Roman" w:cs="Times New Roman"/>
          <w:vertAlign w:val="superscript"/>
        </w:rPr>
        <w:t>26</w:t>
      </w:r>
      <w:r w:rsidR="006A4218">
        <w:rPr>
          <w:rFonts w:ascii="Times New Roman" w:hAnsi="Times New Roman" w:cs="Times New Roman"/>
        </w:rPr>
        <w:t xml:space="preserve">Al, </w:t>
      </w:r>
      <w:r w:rsidR="006A4218" w:rsidRPr="000752E4">
        <w:rPr>
          <w:rFonts w:ascii="Times New Roman" w:hAnsi="Times New Roman" w:cs="Times New Roman"/>
          <w:vertAlign w:val="superscript"/>
        </w:rPr>
        <w:t>14</w:t>
      </w:r>
      <w:r w:rsidR="006A4218">
        <w:rPr>
          <w:rFonts w:ascii="Times New Roman" w:hAnsi="Times New Roman" w:cs="Times New Roman"/>
        </w:rPr>
        <w:t xml:space="preserve">C, </w:t>
      </w:r>
      <w:r w:rsidR="006A4218" w:rsidRPr="000752E4">
        <w:rPr>
          <w:rFonts w:ascii="Times New Roman" w:hAnsi="Times New Roman" w:cs="Times New Roman"/>
          <w:vertAlign w:val="superscript"/>
        </w:rPr>
        <w:t>21</w:t>
      </w:r>
      <w:r w:rsidR="006A4218">
        <w:rPr>
          <w:rFonts w:ascii="Times New Roman" w:hAnsi="Times New Roman" w:cs="Times New Roman"/>
        </w:rPr>
        <w:t>Ne), the measured concentrations and associated uncertainties</w:t>
      </w:r>
      <w:r w:rsidR="008F2533">
        <w:rPr>
          <w:rFonts w:ascii="Times New Roman" w:hAnsi="Times New Roman" w:cs="Times New Roman"/>
        </w:rPr>
        <w:t>, and whether samples have been collected from the surface</w:t>
      </w:r>
      <w:r w:rsidR="001C2D29">
        <w:rPr>
          <w:rFonts w:ascii="Times New Roman" w:hAnsi="Times New Roman" w:cs="Times New Roman"/>
        </w:rPr>
        <w:t xml:space="preserve"> only</w:t>
      </w:r>
      <w:r w:rsidR="008F2533">
        <w:rPr>
          <w:rFonts w:ascii="Times New Roman" w:hAnsi="Times New Roman" w:cs="Times New Roman"/>
        </w:rPr>
        <w:t xml:space="preserve"> or</w:t>
      </w:r>
      <w:r w:rsidR="00E55DFD">
        <w:rPr>
          <w:rFonts w:ascii="Times New Roman" w:hAnsi="Times New Roman" w:cs="Times New Roman"/>
        </w:rPr>
        <w:t>, alternatively,</w:t>
      </w:r>
      <w:r w:rsidR="008F2533">
        <w:rPr>
          <w:rFonts w:ascii="Times New Roman" w:hAnsi="Times New Roman" w:cs="Times New Roman"/>
        </w:rPr>
        <w:t xml:space="preserve"> from a depth profile. </w:t>
      </w:r>
      <w:r w:rsidR="00024B35">
        <w:rPr>
          <w:rFonts w:ascii="Times New Roman" w:hAnsi="Times New Roman" w:cs="Times New Roman"/>
        </w:rPr>
        <w:t>The</w:t>
      </w:r>
      <w:r w:rsidR="00351478">
        <w:rPr>
          <w:rFonts w:ascii="Times New Roman" w:hAnsi="Times New Roman" w:cs="Times New Roman"/>
        </w:rPr>
        <w:t xml:space="preserve"> model framework presented here may also be used in combination with physics-based landscape evolution models</w:t>
      </w:r>
      <w:r w:rsidR="005D5A5A">
        <w:rPr>
          <w:rFonts w:ascii="Times New Roman" w:hAnsi="Times New Roman" w:cs="Times New Roman"/>
        </w:rPr>
        <w:t xml:space="preserve"> to compute expected</w:t>
      </w:r>
      <w:r w:rsidR="00712030">
        <w:rPr>
          <w:rFonts w:ascii="Times New Roman" w:hAnsi="Times New Roman" w:cs="Times New Roman"/>
        </w:rPr>
        <w:t xml:space="preserve"> nuclide concentrations </w:t>
      </w:r>
      <w:r w:rsidR="005D5A5A">
        <w:rPr>
          <w:rFonts w:ascii="Times New Roman" w:hAnsi="Times New Roman" w:cs="Times New Roman"/>
        </w:rPr>
        <w:t>at different locations in the landscape</w:t>
      </w:r>
      <w:r w:rsidR="003E23C9">
        <w:rPr>
          <w:rFonts w:ascii="Times New Roman" w:hAnsi="Times New Roman" w:cs="Times New Roman"/>
        </w:rPr>
        <w:t xml:space="preserve">. This </w:t>
      </w:r>
      <w:r w:rsidR="005D5A5A">
        <w:rPr>
          <w:rFonts w:ascii="Times New Roman" w:hAnsi="Times New Roman" w:cs="Times New Roman"/>
        </w:rPr>
        <w:t xml:space="preserve">may </w:t>
      </w:r>
      <w:r w:rsidR="001C2D29">
        <w:rPr>
          <w:rFonts w:ascii="Times New Roman" w:hAnsi="Times New Roman" w:cs="Times New Roman"/>
        </w:rPr>
        <w:t xml:space="preserve">help validate the </w:t>
      </w:r>
      <w:r w:rsidR="003E23C9">
        <w:rPr>
          <w:rFonts w:ascii="Times New Roman" w:hAnsi="Times New Roman" w:cs="Times New Roman"/>
        </w:rPr>
        <w:t xml:space="preserve">landscape </w:t>
      </w:r>
      <w:r w:rsidR="001C2D29">
        <w:rPr>
          <w:rFonts w:ascii="Times New Roman" w:hAnsi="Times New Roman" w:cs="Times New Roman"/>
        </w:rPr>
        <w:t xml:space="preserve">models via comparison to </w:t>
      </w:r>
      <w:r w:rsidR="000C5632">
        <w:rPr>
          <w:rFonts w:ascii="Times New Roman" w:hAnsi="Times New Roman" w:cs="Times New Roman"/>
        </w:rPr>
        <w:t xml:space="preserve">measured </w:t>
      </w:r>
      <w:r w:rsidR="00462D37">
        <w:rPr>
          <w:rFonts w:ascii="Times New Roman" w:hAnsi="Times New Roman" w:cs="Times New Roman"/>
        </w:rPr>
        <w:t xml:space="preserve">nuclide </w:t>
      </w:r>
      <w:r w:rsidR="000C5632">
        <w:rPr>
          <w:rFonts w:ascii="Times New Roman" w:hAnsi="Times New Roman" w:cs="Times New Roman"/>
        </w:rPr>
        <w:t>concentrations or</w:t>
      </w:r>
      <w:r w:rsidR="005D5A5A">
        <w:rPr>
          <w:rFonts w:ascii="Times New Roman" w:hAnsi="Times New Roman" w:cs="Times New Roman"/>
        </w:rPr>
        <w:t xml:space="preserve"> to devise </w:t>
      </w:r>
      <w:r w:rsidR="002E5F11">
        <w:rPr>
          <w:rFonts w:ascii="Times New Roman" w:hAnsi="Times New Roman" w:cs="Times New Roman"/>
        </w:rPr>
        <w:t xml:space="preserve">new </w:t>
      </w:r>
      <w:r w:rsidR="001C2D29">
        <w:rPr>
          <w:rFonts w:ascii="Times New Roman" w:hAnsi="Times New Roman" w:cs="Times New Roman"/>
        </w:rPr>
        <w:t xml:space="preserve">effective </w:t>
      </w:r>
      <w:r w:rsidR="005D5A5A">
        <w:rPr>
          <w:rFonts w:ascii="Times New Roman" w:hAnsi="Times New Roman" w:cs="Times New Roman"/>
        </w:rPr>
        <w:t xml:space="preserve">sampling strategies. </w:t>
      </w:r>
    </w:p>
    <w:p w14:paraId="6A12EF24" w14:textId="77777777" w:rsidR="0082159F" w:rsidRDefault="0082159F" w:rsidP="0092011B">
      <w:pPr>
        <w:ind w:left="-426"/>
        <w:rPr>
          <w:rFonts w:ascii="Times New Roman" w:hAnsi="Times New Roman" w:cs="Times New Roman"/>
          <w:b/>
        </w:rPr>
      </w:pPr>
    </w:p>
    <w:p w14:paraId="5824C323" w14:textId="77777777" w:rsidR="00174E44" w:rsidRPr="00BB30BF" w:rsidRDefault="00174E44" w:rsidP="0092011B">
      <w:pPr>
        <w:ind w:left="-426"/>
        <w:rPr>
          <w:rFonts w:ascii="Times New Roman" w:hAnsi="Times New Roman" w:cs="Times New Roman"/>
          <w:b/>
        </w:rPr>
      </w:pPr>
    </w:p>
    <w:p w14:paraId="736D1E81" w14:textId="3E569FC4" w:rsidR="0082159F" w:rsidRPr="00BB30BF" w:rsidRDefault="00BB4185" w:rsidP="0025109C">
      <w:pPr>
        <w:ind w:left="-426"/>
        <w:outlineLvl w:val="0"/>
        <w:rPr>
          <w:rFonts w:ascii="Times New Roman" w:hAnsi="Times New Roman" w:cs="Times New Roman"/>
          <w:b/>
        </w:rPr>
      </w:pPr>
      <w:r w:rsidRPr="00BB30BF">
        <w:rPr>
          <w:rFonts w:ascii="Times New Roman" w:hAnsi="Times New Roman" w:cs="Times New Roman"/>
          <w:b/>
        </w:rPr>
        <w:t>1</w:t>
      </w:r>
      <w:r w:rsidR="005A7F50">
        <w:rPr>
          <w:rFonts w:ascii="Times New Roman" w:hAnsi="Times New Roman" w:cs="Times New Roman"/>
          <w:b/>
        </w:rPr>
        <w:t>.</w:t>
      </w:r>
      <w:r w:rsidRPr="00BB30BF">
        <w:rPr>
          <w:rFonts w:ascii="Times New Roman" w:hAnsi="Times New Roman" w:cs="Times New Roman"/>
          <w:b/>
        </w:rPr>
        <w:t xml:space="preserve"> </w:t>
      </w:r>
      <w:r w:rsidR="0082159F" w:rsidRPr="00BB30BF">
        <w:rPr>
          <w:rFonts w:ascii="Times New Roman" w:hAnsi="Times New Roman" w:cs="Times New Roman"/>
          <w:b/>
        </w:rPr>
        <w:t>Introduction</w:t>
      </w:r>
    </w:p>
    <w:p w14:paraId="366A5FA2" w14:textId="2F418C20" w:rsidR="00111AB1" w:rsidRPr="00BB30BF" w:rsidRDefault="00F54634" w:rsidP="00111AB1">
      <w:pPr>
        <w:pStyle w:val="Ansgningstekst"/>
        <w:ind w:left="-426"/>
        <w:jc w:val="both"/>
      </w:pPr>
      <w:r w:rsidRPr="00BB30BF">
        <w:t xml:space="preserve">As the global climate cooled during the Quaternary Period (last ~2.6 </w:t>
      </w:r>
      <w:proofErr w:type="spellStart"/>
      <w:r w:rsidRPr="00BB30BF">
        <w:t>Myr</w:t>
      </w:r>
      <w:proofErr w:type="spellEnd"/>
      <w:r w:rsidRPr="00BB30BF">
        <w:t>), th</w:t>
      </w:r>
      <w:r w:rsidR="00BA5F02" w:rsidRPr="00BB30BF">
        <w:t>e surface processes eroding</w:t>
      </w:r>
      <w:r w:rsidRPr="00BB30BF">
        <w:t xml:space="preserve"> mountain ranges </w:t>
      </w:r>
      <w:r w:rsidR="008F445F" w:rsidRPr="00BB30BF">
        <w:t xml:space="preserve">seem to have </w:t>
      </w:r>
      <w:r w:rsidRPr="00BB30BF">
        <w:t>accelerated dramatically</w:t>
      </w:r>
      <w:r w:rsidR="004C2BBC" w:rsidRPr="00BB30BF">
        <w:t xml:space="preserve"> (Zhang et al., 2001</w:t>
      </w:r>
      <w:r w:rsidR="009A3995">
        <w:t>; Herman et al., 2013</w:t>
      </w:r>
      <w:r w:rsidR="004C2BBC" w:rsidRPr="00BB30BF">
        <w:t>)</w:t>
      </w:r>
      <w:r w:rsidRPr="00BB30BF">
        <w:t xml:space="preserve">. </w:t>
      </w:r>
      <w:r w:rsidR="004C2BBC" w:rsidRPr="00BB30BF">
        <w:t>The dramatic fluctua</w:t>
      </w:r>
      <w:r w:rsidR="003E23C9">
        <w:t>tions between glacial and inter</w:t>
      </w:r>
      <w:r w:rsidR="004C2BBC" w:rsidRPr="00BB30BF">
        <w:t>glacial periods</w:t>
      </w:r>
      <w:r w:rsidR="004C2BBC" w:rsidRPr="00BB30BF">
        <w:rPr>
          <w:vertAlign w:val="superscript"/>
        </w:rPr>
        <w:t xml:space="preserve"> </w:t>
      </w:r>
      <w:r w:rsidR="004C2BBC" w:rsidRPr="00BB30BF">
        <w:t xml:space="preserve">characteristic of the Quaternary Period </w:t>
      </w:r>
      <w:r w:rsidR="008F445F" w:rsidRPr="00BB30BF">
        <w:t xml:space="preserve">altered the erosional dynamics in most of Earth’s mountain ranges, in part due to changes in river discharge, new vegetation regimes, </w:t>
      </w:r>
      <w:r w:rsidR="008F445F" w:rsidRPr="00BB30BF">
        <w:lastRenderedPageBreak/>
        <w:t>and the advent of cold-climate processes</w:t>
      </w:r>
      <w:r w:rsidR="003E23C9">
        <w:t>,</w:t>
      </w:r>
      <w:r w:rsidR="008F445F" w:rsidRPr="00BB30BF">
        <w:t xml:space="preserve"> including frost weathering and the development of extensive ice masses</w:t>
      </w:r>
      <w:r w:rsidR="00B54DA9">
        <w:t xml:space="preserve"> (Shuster et al., 2005;</w:t>
      </w:r>
      <w:r w:rsidR="009A3995">
        <w:t xml:space="preserve"> </w:t>
      </w:r>
      <w:r w:rsidR="00B874DF">
        <w:t>Thomson et al., 2010)</w:t>
      </w:r>
      <w:r w:rsidR="008F445F" w:rsidRPr="00BB30BF">
        <w:t xml:space="preserve">. These processes </w:t>
      </w:r>
      <w:r w:rsidR="00302661" w:rsidRPr="00BB30BF">
        <w:t xml:space="preserve">played an important role in shaping </w:t>
      </w:r>
      <w:r w:rsidR="00B9525F">
        <w:t xml:space="preserve">many of </w:t>
      </w:r>
      <w:r w:rsidR="00302661" w:rsidRPr="00BB30BF">
        <w:t xml:space="preserve">the </w:t>
      </w:r>
      <w:r w:rsidR="004C2BBC" w:rsidRPr="00BB30BF">
        <w:t>remarkable</w:t>
      </w:r>
      <w:r w:rsidR="00462D37">
        <w:t>,</w:t>
      </w:r>
      <w:r w:rsidR="004C2BBC" w:rsidRPr="00BB30BF">
        <w:t xml:space="preserve"> </w:t>
      </w:r>
      <w:r w:rsidR="00302661" w:rsidRPr="00BB30BF">
        <w:t xml:space="preserve">first-order </w:t>
      </w:r>
      <w:r w:rsidR="004C2BBC" w:rsidRPr="00BB30BF">
        <w:t>topographic features</w:t>
      </w:r>
      <w:r w:rsidR="00302661" w:rsidRPr="00BB30BF">
        <w:t xml:space="preserve"> observed today</w:t>
      </w:r>
      <w:r w:rsidR="004C2BBC" w:rsidRPr="00BB30BF">
        <w:t>, such as the spectacular fjord and val</w:t>
      </w:r>
      <w:r w:rsidR="008F445F" w:rsidRPr="00BB30BF">
        <w:t xml:space="preserve">ley landscapes of Norway and Greenland. </w:t>
      </w:r>
      <w:r w:rsidR="00F0715F" w:rsidRPr="00BB30BF">
        <w:t xml:space="preserve">However, </w:t>
      </w:r>
      <w:r w:rsidR="00302661" w:rsidRPr="00BB30BF">
        <w:t xml:space="preserve">the processes </w:t>
      </w:r>
      <w:r w:rsidR="00462D37">
        <w:t>controlling</w:t>
      </w:r>
      <w:r w:rsidR="00302661" w:rsidRPr="00BB30BF">
        <w:t xml:space="preserve"> the evolution of mountain ranges and their </w:t>
      </w:r>
      <w:r w:rsidR="00780C40">
        <w:t xml:space="preserve">complex </w:t>
      </w:r>
      <w:r w:rsidR="00302661" w:rsidRPr="00BB30BF">
        <w:t xml:space="preserve">links to long-term changes in global climate are currently poorly understood. </w:t>
      </w:r>
    </w:p>
    <w:p w14:paraId="1A53EE46" w14:textId="77777777" w:rsidR="00111AB1" w:rsidRPr="00BB30BF" w:rsidRDefault="00111AB1" w:rsidP="00111AB1">
      <w:pPr>
        <w:pStyle w:val="Ansgningstekst"/>
        <w:ind w:left="-426"/>
        <w:jc w:val="both"/>
      </w:pPr>
    </w:p>
    <w:p w14:paraId="2F711A02" w14:textId="3F63ECEF" w:rsidR="00C73807" w:rsidRPr="00BB30BF" w:rsidRDefault="00111AB1" w:rsidP="00111AB1">
      <w:pPr>
        <w:pStyle w:val="Ansgningstekst"/>
        <w:ind w:left="-426"/>
        <w:jc w:val="both"/>
      </w:pPr>
      <w:r w:rsidRPr="00BB30BF">
        <w:t>Efforts to understand</w:t>
      </w:r>
      <w:r w:rsidR="005A682B" w:rsidRPr="00BB30BF">
        <w:t xml:space="preserve"> </w:t>
      </w:r>
      <w:r w:rsidRPr="00BB30BF">
        <w:t xml:space="preserve">the evolution of mountain ranges are </w:t>
      </w:r>
      <w:r w:rsidR="002A2194" w:rsidRPr="00BB30BF">
        <w:t xml:space="preserve">often hampered by </w:t>
      </w:r>
      <w:r w:rsidR="00A16387">
        <w:t xml:space="preserve">difficulties in </w:t>
      </w:r>
      <w:r w:rsidR="002A2194" w:rsidRPr="00BB30BF">
        <w:t>quantify</w:t>
      </w:r>
      <w:r w:rsidR="00A16387">
        <w:t>ing</w:t>
      </w:r>
      <w:r w:rsidR="002A2194" w:rsidRPr="00BB30BF">
        <w:t xml:space="preserve"> past denudation rates, a parameter that may vary over several orders of magnitude depending on the </w:t>
      </w:r>
      <w:r w:rsidR="001C719F" w:rsidRPr="00BB30BF">
        <w:t xml:space="preserve">geological setting and </w:t>
      </w:r>
      <w:r w:rsidR="002A2194" w:rsidRPr="00BB30BF">
        <w:t>processes that govern the removal of mass</w:t>
      </w:r>
      <w:r w:rsidR="00B9525F">
        <w:t xml:space="preserve"> (e.g. von </w:t>
      </w:r>
      <w:proofErr w:type="spellStart"/>
      <w:r w:rsidR="00B9525F">
        <w:t>Blanckenburg</w:t>
      </w:r>
      <w:proofErr w:type="spellEnd"/>
      <w:r w:rsidR="00B9525F">
        <w:t>, 2005)</w:t>
      </w:r>
      <w:r w:rsidR="002A2194" w:rsidRPr="00BB30BF">
        <w:t xml:space="preserve">. In non-glaciated terrains, steady-state denudation rates are typically estimated by use of “in-situ” produced </w:t>
      </w:r>
      <w:proofErr w:type="spellStart"/>
      <w:r w:rsidR="002A2194" w:rsidRPr="00BB30BF">
        <w:t>cosmogenic</w:t>
      </w:r>
      <w:proofErr w:type="spellEnd"/>
      <w:r w:rsidR="002A2194" w:rsidRPr="00BB30BF">
        <w:t xml:space="preserve"> nuclides, </w:t>
      </w:r>
      <w:r w:rsidR="005602BC" w:rsidRPr="00BB30BF">
        <w:t>in particular</w:t>
      </w:r>
      <w:r w:rsidR="002A2194" w:rsidRPr="00BB30BF">
        <w:t xml:space="preserve"> </w:t>
      </w:r>
      <w:r w:rsidR="002A2194" w:rsidRPr="00BB30BF">
        <w:rPr>
          <w:vertAlign w:val="superscript"/>
        </w:rPr>
        <w:t>10</w:t>
      </w:r>
      <w:r w:rsidR="005602BC" w:rsidRPr="00BB30BF">
        <w:t>Be</w:t>
      </w:r>
      <w:r w:rsidR="002A2194" w:rsidRPr="00BB30BF">
        <w:t>.</w:t>
      </w:r>
      <w:r w:rsidR="001C719F" w:rsidRPr="00BB30BF">
        <w:t xml:space="preserve"> This approach is unviable in terrains that were covered by large ice volumes duri</w:t>
      </w:r>
      <w:r w:rsidR="000F68C8">
        <w:t>ng</w:t>
      </w:r>
      <w:r w:rsidR="001C719F" w:rsidRPr="00BB30BF">
        <w:t xml:space="preserve"> glacial period</w:t>
      </w:r>
      <w:r w:rsidR="000F68C8">
        <w:t>s</w:t>
      </w:r>
      <w:r w:rsidR="001C719F" w:rsidRPr="00BB30BF">
        <w:t xml:space="preserve">, because the surface rocks were shielded for unknown lengths of time. In such settings, the concentration of </w:t>
      </w:r>
      <w:proofErr w:type="spellStart"/>
      <w:r w:rsidR="001C719F" w:rsidRPr="00BB30BF">
        <w:t>cosmogenic</w:t>
      </w:r>
      <w:proofErr w:type="spellEnd"/>
      <w:r w:rsidR="001C719F" w:rsidRPr="00BB30BF">
        <w:t xml:space="preserve"> nuclides is generally interpreted as an exposure age, typically a </w:t>
      </w:r>
      <w:proofErr w:type="spellStart"/>
      <w:r w:rsidR="001C719F" w:rsidRPr="00BB30BF">
        <w:t>deglaciation</w:t>
      </w:r>
      <w:proofErr w:type="spellEnd"/>
      <w:r w:rsidR="001C719F" w:rsidRPr="00BB30BF">
        <w:t xml:space="preserve"> age, assuming that the denudation</w:t>
      </w:r>
      <w:r w:rsidR="00A278AD" w:rsidRPr="00BB30BF">
        <w:t xml:space="preserve"> rate since the time of exposure is negligible or that it can be inferred from </w:t>
      </w:r>
      <w:r w:rsidR="005C3106" w:rsidRPr="00BB30BF">
        <w:t xml:space="preserve">independent evidence. </w:t>
      </w:r>
    </w:p>
    <w:p w14:paraId="03C15B93" w14:textId="77777777" w:rsidR="00C73807" w:rsidRPr="00BB30BF" w:rsidRDefault="00C73807" w:rsidP="00111AB1">
      <w:pPr>
        <w:pStyle w:val="Ansgningstekst"/>
        <w:ind w:left="-426"/>
        <w:jc w:val="both"/>
      </w:pPr>
    </w:p>
    <w:p w14:paraId="1CDF45AB" w14:textId="6D46F413" w:rsidR="00DB511D" w:rsidRDefault="00462D37" w:rsidP="00111AB1">
      <w:pPr>
        <w:pStyle w:val="Ansgningstekst"/>
        <w:ind w:left="-426"/>
        <w:jc w:val="both"/>
      </w:pPr>
      <w:r>
        <w:t xml:space="preserve">Inherited nuclides </w:t>
      </w:r>
      <w:r w:rsidR="000F68C8">
        <w:t xml:space="preserve">often </w:t>
      </w:r>
      <w:r>
        <w:t xml:space="preserve">represent a problem </w:t>
      </w:r>
      <w:r w:rsidR="00BC3875" w:rsidRPr="00BB30BF">
        <w:t xml:space="preserve">when estimating exposure ages in landscapes that were repeatedly covered by ice </w:t>
      </w:r>
      <w:r>
        <w:t>in the past</w:t>
      </w:r>
      <w:r w:rsidR="00BC3875" w:rsidRPr="00BB30BF">
        <w:t xml:space="preserve">. </w:t>
      </w:r>
      <w:r w:rsidR="00D07C26" w:rsidRPr="00BB30BF">
        <w:t xml:space="preserve">The problem arises in </w:t>
      </w:r>
      <w:r w:rsidR="000F68C8">
        <w:t>landscapes characterized by</w:t>
      </w:r>
      <w:r w:rsidR="00D07C26" w:rsidRPr="00BB30BF">
        <w:t xml:space="preserve"> low denudation rates, where a significant amount of</w:t>
      </w:r>
      <w:r w:rsidR="00F03151" w:rsidRPr="00BB30BF">
        <w:t xml:space="preserve"> the </w:t>
      </w:r>
      <w:proofErr w:type="spellStart"/>
      <w:r w:rsidR="00F03151" w:rsidRPr="00BB30BF">
        <w:t>cosmogenic</w:t>
      </w:r>
      <w:proofErr w:type="spellEnd"/>
      <w:r w:rsidR="00F03151" w:rsidRPr="00BB30BF">
        <w:t xml:space="preserve"> nuclides produced during previous periods of exposure</w:t>
      </w:r>
      <w:r w:rsidR="00D07C26" w:rsidRPr="00BB30BF">
        <w:t xml:space="preserve"> remains in the surface bedrock</w:t>
      </w:r>
      <w:r w:rsidR="00F03151" w:rsidRPr="00BB30BF">
        <w:t xml:space="preserve">. </w:t>
      </w:r>
      <w:r w:rsidR="00D07C26" w:rsidRPr="00BB30BF">
        <w:t xml:space="preserve">This problem may be overcome by collecting paired samples in the field, i.e. collecting samples from both boulders and bedrock, </w:t>
      </w:r>
      <w:r w:rsidR="00325131" w:rsidRPr="00BB30BF">
        <w:t xml:space="preserve">in which case it </w:t>
      </w:r>
      <w:r>
        <w:t>is often</w:t>
      </w:r>
      <w:r w:rsidR="000F68C8">
        <w:t xml:space="preserve"> possible to estimate the</w:t>
      </w:r>
      <w:r w:rsidR="00325131" w:rsidRPr="00BB30BF">
        <w:t xml:space="preserve"> </w:t>
      </w:r>
      <w:proofErr w:type="spellStart"/>
      <w:r w:rsidR="00325131" w:rsidRPr="00BB30BF">
        <w:t>deglacial</w:t>
      </w:r>
      <w:proofErr w:type="spellEnd"/>
      <w:r w:rsidR="00325131" w:rsidRPr="00BB30BF">
        <w:t xml:space="preserve"> age and the amount of inheritance in the bedrock sample. </w:t>
      </w:r>
      <w:r>
        <w:t>An extension of this</w:t>
      </w:r>
      <w:r w:rsidR="005602BC" w:rsidRPr="00BB30BF">
        <w:t xml:space="preserve"> </w:t>
      </w:r>
      <w:r>
        <w:t>approach involves the use of</w:t>
      </w:r>
      <w:r w:rsidR="005602BC" w:rsidRPr="00BB30BF">
        <w:t xml:space="preserve"> paired </w:t>
      </w:r>
      <w:proofErr w:type="spellStart"/>
      <w:r w:rsidR="005602BC" w:rsidRPr="00BB30BF">
        <w:t>cosmogenic</w:t>
      </w:r>
      <w:proofErr w:type="spellEnd"/>
      <w:r w:rsidR="005602BC" w:rsidRPr="00BB30BF">
        <w:t xml:space="preserve"> nuclides, primarily </w:t>
      </w:r>
      <w:r w:rsidR="005602BC" w:rsidRPr="00BB30BF">
        <w:rPr>
          <w:vertAlign w:val="superscript"/>
        </w:rPr>
        <w:t>10</w:t>
      </w:r>
      <w:r w:rsidR="005602BC" w:rsidRPr="00BB30BF">
        <w:t xml:space="preserve">Be and </w:t>
      </w:r>
      <w:r w:rsidR="005602BC" w:rsidRPr="00BB30BF">
        <w:rPr>
          <w:vertAlign w:val="superscript"/>
        </w:rPr>
        <w:t>26</w:t>
      </w:r>
      <w:r w:rsidR="005602BC" w:rsidRPr="00BB30BF">
        <w:t>Al, which allows estimates of the minim</w:t>
      </w:r>
      <w:r>
        <w:t>um-limiting exposure duration</w:t>
      </w:r>
      <w:r w:rsidR="005602BC" w:rsidRPr="00BB30BF">
        <w:t xml:space="preserve"> and m</w:t>
      </w:r>
      <w:r>
        <w:t>inimum-limiting burial duration</w:t>
      </w:r>
      <w:r w:rsidR="00F87960">
        <w:t xml:space="preserve"> (e.g. </w:t>
      </w:r>
      <w:proofErr w:type="spellStart"/>
      <w:r w:rsidR="006B695E">
        <w:t>Biermann</w:t>
      </w:r>
      <w:proofErr w:type="spellEnd"/>
      <w:r w:rsidR="006B695E">
        <w:t xml:space="preserve"> et al., 1999; </w:t>
      </w:r>
      <w:r w:rsidR="00F87960">
        <w:t>Corbett et al., 2013)</w:t>
      </w:r>
      <w:r w:rsidR="005602BC" w:rsidRPr="00BB30BF">
        <w:t xml:space="preserve">. In this case, the different </w:t>
      </w:r>
      <w:r w:rsidR="006B695E">
        <w:t xml:space="preserve">half-lives and </w:t>
      </w:r>
      <w:r w:rsidR="005602BC" w:rsidRPr="00BB30BF">
        <w:t xml:space="preserve">production rates </w:t>
      </w:r>
      <w:r w:rsidR="00DB511D">
        <w:t xml:space="preserve">of the nuclides </w:t>
      </w:r>
      <w:r w:rsidR="00D062B9">
        <w:t xml:space="preserve">can be </w:t>
      </w:r>
      <w:r w:rsidR="004D3B85" w:rsidRPr="00BB30BF">
        <w:t xml:space="preserve">used to constrain </w:t>
      </w:r>
      <w:r w:rsidR="00D062B9">
        <w:t>a total landscape history</w:t>
      </w:r>
      <w:r w:rsidR="004D3B85" w:rsidRPr="00BB30BF">
        <w:t xml:space="preserve">. </w:t>
      </w:r>
    </w:p>
    <w:p w14:paraId="27F5CCD9" w14:textId="77777777" w:rsidR="00DB511D" w:rsidRDefault="00DB511D" w:rsidP="00111AB1">
      <w:pPr>
        <w:pStyle w:val="Ansgningstekst"/>
        <w:ind w:left="-426"/>
        <w:jc w:val="both"/>
      </w:pPr>
    </w:p>
    <w:p w14:paraId="0D15AC20" w14:textId="233EF6F5" w:rsidR="00325131" w:rsidRPr="00BB30BF" w:rsidRDefault="00DB511D" w:rsidP="00111AB1">
      <w:pPr>
        <w:pStyle w:val="Ansgningstekst"/>
        <w:ind w:left="-426"/>
        <w:jc w:val="both"/>
      </w:pPr>
      <w:r>
        <w:t xml:space="preserve">Several studies have employed paired nuclides to </w:t>
      </w:r>
      <w:r w:rsidR="00D961BA">
        <w:t xml:space="preserve">date </w:t>
      </w:r>
      <w:r w:rsidR="003364A5">
        <w:t>buried sediments (e.g. Granger and Smith, 2000</w:t>
      </w:r>
      <w:r w:rsidR="00221E53">
        <w:t>; Granger, 2006</w:t>
      </w:r>
      <w:r w:rsidR="003364A5">
        <w:t xml:space="preserve">) </w:t>
      </w:r>
      <w:r w:rsidR="00D961BA">
        <w:t>and depo</w:t>
      </w:r>
      <w:r w:rsidR="003364A5">
        <w:t xml:space="preserve">sitional landscape surfaces (Anderson et al., 1996). Most of these studies rely on </w:t>
      </w:r>
      <w:r w:rsidR="003364A5" w:rsidRPr="000E4E41">
        <w:rPr>
          <w:vertAlign w:val="superscript"/>
        </w:rPr>
        <w:t>10</w:t>
      </w:r>
      <w:r w:rsidR="003364A5">
        <w:t xml:space="preserve">Be and </w:t>
      </w:r>
      <w:r w:rsidR="003364A5" w:rsidRPr="000E4E41">
        <w:rPr>
          <w:vertAlign w:val="superscript"/>
        </w:rPr>
        <w:t>26</w:t>
      </w:r>
      <w:r w:rsidR="003364A5">
        <w:t>Al</w:t>
      </w:r>
      <w:r w:rsidR="00726AE7">
        <w:t xml:space="preserve">, but burial dating schemes involving </w:t>
      </w:r>
      <w:r w:rsidR="00726AE7" w:rsidRPr="000F7DB3">
        <w:rPr>
          <w:vertAlign w:val="superscript"/>
        </w:rPr>
        <w:t>26</w:t>
      </w:r>
      <w:r w:rsidR="00726AE7">
        <w:t>Al-</w:t>
      </w:r>
      <w:r w:rsidR="00726AE7" w:rsidRPr="000F7DB3">
        <w:rPr>
          <w:vertAlign w:val="superscript"/>
        </w:rPr>
        <w:t>10</w:t>
      </w:r>
      <w:r w:rsidR="00726AE7">
        <w:t>Be-</w:t>
      </w:r>
      <w:r w:rsidR="00726AE7" w:rsidRPr="000F7DB3">
        <w:rPr>
          <w:vertAlign w:val="superscript"/>
        </w:rPr>
        <w:t>21</w:t>
      </w:r>
      <w:r w:rsidR="00726AE7">
        <w:t>Ne also exist (</w:t>
      </w:r>
      <w:proofErr w:type="spellStart"/>
      <w:r w:rsidR="00726AE7">
        <w:t>Balco</w:t>
      </w:r>
      <w:proofErr w:type="spellEnd"/>
      <w:r w:rsidR="00726AE7">
        <w:t xml:space="preserve"> and Shuster, 2009). </w:t>
      </w:r>
      <w:proofErr w:type="spellStart"/>
      <w:r w:rsidR="00D26302">
        <w:t>Braucher</w:t>
      </w:r>
      <w:proofErr w:type="spellEnd"/>
      <w:r w:rsidR="00D26302">
        <w:t xml:space="preserve"> et al. (2009) showed that i</w:t>
      </w:r>
      <w:r w:rsidR="00C407EC">
        <w:t xml:space="preserve">t is possible to determine </w:t>
      </w:r>
      <w:r w:rsidR="00076B9C">
        <w:t xml:space="preserve">both </w:t>
      </w:r>
      <w:r w:rsidR="00C407EC">
        <w:t>an exposure time and denudation rate from an in-si</w:t>
      </w:r>
      <w:r w:rsidR="00D26302">
        <w:t xml:space="preserve">tu produced </w:t>
      </w:r>
      <w:r w:rsidR="00D26302" w:rsidRPr="002631B0">
        <w:rPr>
          <w:vertAlign w:val="superscript"/>
        </w:rPr>
        <w:t>10</w:t>
      </w:r>
      <w:r w:rsidR="00D26302">
        <w:t>Be depth p</w:t>
      </w:r>
      <w:r w:rsidR="002631B0">
        <w:t>rofile</w:t>
      </w:r>
      <w:r w:rsidR="00D26302">
        <w:t xml:space="preserve"> and a versatile Monte Carlo simulator for modeling depth profiles of </w:t>
      </w:r>
      <w:r w:rsidR="00D26302" w:rsidRPr="00D26302">
        <w:rPr>
          <w:vertAlign w:val="superscript"/>
        </w:rPr>
        <w:t>10</w:t>
      </w:r>
      <w:r w:rsidR="00D26302">
        <w:t xml:space="preserve">Be or </w:t>
      </w:r>
      <w:r w:rsidR="00D26302" w:rsidRPr="00D26302">
        <w:rPr>
          <w:vertAlign w:val="superscript"/>
        </w:rPr>
        <w:t>26</w:t>
      </w:r>
      <w:r w:rsidR="00D26302">
        <w:t xml:space="preserve">Al </w:t>
      </w:r>
      <w:r w:rsidR="002631B0">
        <w:t xml:space="preserve">in sediments </w:t>
      </w:r>
      <w:r w:rsidR="00D26302">
        <w:t>is available online (</w:t>
      </w:r>
      <w:proofErr w:type="spellStart"/>
      <w:r w:rsidR="00D26302">
        <w:t>H</w:t>
      </w:r>
      <w:r w:rsidR="00C407EC">
        <w:t>idy</w:t>
      </w:r>
      <w:proofErr w:type="spellEnd"/>
      <w:r w:rsidR="00D26302">
        <w:t xml:space="preserve"> et al., 2010). </w:t>
      </w:r>
      <w:r w:rsidR="002631B0">
        <w:t xml:space="preserve">None of these </w:t>
      </w:r>
      <w:r w:rsidR="00781E3D">
        <w:t>approaches</w:t>
      </w:r>
      <w:r w:rsidR="002631B0">
        <w:t>, howeve</w:t>
      </w:r>
      <w:r w:rsidR="000E4E41">
        <w:t xml:space="preserve">r, </w:t>
      </w:r>
      <w:r w:rsidR="00781E3D">
        <w:t>focus on resolving</w:t>
      </w:r>
      <w:r w:rsidR="002631B0">
        <w:t xml:space="preserve"> landscape history and past denudation rates </w:t>
      </w:r>
      <w:r w:rsidR="000F7DB3">
        <w:t>from</w:t>
      </w:r>
      <w:r w:rsidR="000E4E41">
        <w:t xml:space="preserve"> bedrock samples </w:t>
      </w:r>
      <w:r w:rsidR="000F7DB3">
        <w:t>collected in</w:t>
      </w:r>
      <w:r w:rsidR="002631B0">
        <w:t xml:space="preserve"> </w:t>
      </w:r>
      <w:r w:rsidR="00FB0797">
        <w:t>terrains that repeatedly were</w:t>
      </w:r>
      <w:r w:rsidR="002631B0">
        <w:t xml:space="preserve"> covered by glacial ice in the past. </w:t>
      </w:r>
    </w:p>
    <w:p w14:paraId="3716A698" w14:textId="77777777" w:rsidR="008B57B8" w:rsidRPr="00BB30BF" w:rsidRDefault="008B57B8" w:rsidP="00111AB1">
      <w:pPr>
        <w:pStyle w:val="Ansgningstekst"/>
        <w:ind w:left="-426"/>
        <w:jc w:val="both"/>
      </w:pPr>
    </w:p>
    <w:p w14:paraId="7B01F400" w14:textId="58D65D00" w:rsidR="008B57B8" w:rsidRPr="00BB30BF" w:rsidRDefault="008B57B8" w:rsidP="00111AB1">
      <w:pPr>
        <w:pStyle w:val="Ansgningstekst"/>
        <w:ind w:left="-426"/>
        <w:jc w:val="both"/>
      </w:pPr>
      <w:r w:rsidRPr="00BB30BF">
        <w:t>In this s</w:t>
      </w:r>
      <w:r w:rsidR="0048213D" w:rsidRPr="00BB30BF">
        <w:t xml:space="preserve">tudy, we aim to develop a </w:t>
      </w:r>
      <w:r w:rsidR="0022641D" w:rsidRPr="00BB30BF">
        <w:t>robust</w:t>
      </w:r>
      <w:r w:rsidRPr="00BB30BF">
        <w:t xml:space="preserve"> and flexible </w:t>
      </w:r>
      <w:r w:rsidR="0048213D" w:rsidRPr="00BB30BF">
        <w:t>multi-nuclide approach</w:t>
      </w:r>
      <w:r w:rsidR="00FA3017" w:rsidRPr="00BB30BF">
        <w:t xml:space="preserve"> to </w:t>
      </w:r>
      <w:r w:rsidR="00083AC8">
        <w:t>study</w:t>
      </w:r>
      <w:r w:rsidR="002631B0">
        <w:t xml:space="preserve"> </w:t>
      </w:r>
      <w:r w:rsidR="000F68C8">
        <w:t xml:space="preserve">the </w:t>
      </w:r>
      <w:r w:rsidR="006545D8">
        <w:t>landscape evolution</w:t>
      </w:r>
      <w:r w:rsidR="008937A9" w:rsidRPr="00BB30BF">
        <w:t xml:space="preserve"> </w:t>
      </w:r>
      <w:r w:rsidR="000F68C8">
        <w:t>in areas characterized by</w:t>
      </w:r>
      <w:r w:rsidR="00D52EC7">
        <w:t xml:space="preserve"> a complex exposure history</w:t>
      </w:r>
      <w:r w:rsidR="008937A9" w:rsidRPr="00BB30BF">
        <w:t xml:space="preserve">. </w:t>
      </w:r>
      <w:r w:rsidR="006545D8">
        <w:t xml:space="preserve">The </w:t>
      </w:r>
      <w:r w:rsidR="00A16387">
        <w:t xml:space="preserve">main </w:t>
      </w:r>
      <w:r w:rsidR="006545D8">
        <w:t xml:space="preserve">focus is to constrain </w:t>
      </w:r>
      <w:r w:rsidR="00A16387">
        <w:t>the most likely</w:t>
      </w:r>
      <w:r w:rsidR="006545D8">
        <w:t xml:space="preserve"> glacial-</w:t>
      </w:r>
      <w:r w:rsidR="00A16387">
        <w:t>interglacial landscape history</w:t>
      </w:r>
      <w:r w:rsidR="006545D8">
        <w:t xml:space="preserve"> </w:t>
      </w:r>
      <w:r w:rsidR="00A16387">
        <w:t xml:space="preserve">of an area </w:t>
      </w:r>
      <w:r w:rsidR="006545D8">
        <w:t xml:space="preserve">and estimate average </w:t>
      </w:r>
      <w:r w:rsidR="006545D8" w:rsidRPr="00BB30BF">
        <w:t>glacial and interglacial erosion rates</w:t>
      </w:r>
      <w:r w:rsidR="00A16387">
        <w:t xml:space="preserve"> by exploiting the</w:t>
      </w:r>
      <w:r w:rsidR="00A16387" w:rsidRPr="00BB30BF">
        <w:t xml:space="preserve"> different half-lives </w:t>
      </w:r>
      <w:r w:rsidR="00A16387">
        <w:t xml:space="preserve">and production rates </w:t>
      </w:r>
      <w:r w:rsidR="00A16387" w:rsidRPr="00BB30BF">
        <w:t xml:space="preserve">of the various </w:t>
      </w:r>
      <w:proofErr w:type="spellStart"/>
      <w:r w:rsidR="00A16387" w:rsidRPr="00BB30BF">
        <w:t>cosmogenic</w:t>
      </w:r>
      <w:proofErr w:type="spellEnd"/>
      <w:r w:rsidR="00A16387" w:rsidRPr="00BB30BF">
        <w:t xml:space="preserve"> nuclides</w:t>
      </w:r>
      <w:r w:rsidR="006545D8">
        <w:t xml:space="preserve">. </w:t>
      </w:r>
      <w:r w:rsidR="0083017C" w:rsidRPr="00BB30BF">
        <w:t>For this purpose, a</w:t>
      </w:r>
      <w:r w:rsidR="008937A9" w:rsidRPr="00BB30BF">
        <w:t xml:space="preserve"> Markov-Chain Monte-Carlo approach is </w:t>
      </w:r>
      <w:r w:rsidR="0083017C" w:rsidRPr="00BB30BF">
        <w:t>developed in order to systematically delineate the most likely scenarios</w:t>
      </w:r>
      <w:r w:rsidR="0022641D" w:rsidRPr="00BB30BF">
        <w:t xml:space="preserve"> within the framework of the model</w:t>
      </w:r>
      <w:r w:rsidR="006545D8">
        <w:t xml:space="preserve">. </w:t>
      </w:r>
    </w:p>
    <w:p w14:paraId="1378EF57" w14:textId="77777777" w:rsidR="00325131" w:rsidRPr="00BB30BF" w:rsidRDefault="00325131" w:rsidP="00111AB1">
      <w:pPr>
        <w:pStyle w:val="Ansgningstekst"/>
        <w:ind w:left="-426"/>
        <w:jc w:val="both"/>
      </w:pPr>
    </w:p>
    <w:p w14:paraId="70D6D75A" w14:textId="77777777" w:rsidR="000E4E41" w:rsidRDefault="000E4E41" w:rsidP="000E4E41">
      <w:pPr>
        <w:outlineLvl w:val="0"/>
        <w:rPr>
          <w:rFonts w:ascii="Times New Roman" w:hAnsi="Times New Roman" w:cs="Times New Roman"/>
          <w:b/>
        </w:rPr>
      </w:pPr>
    </w:p>
    <w:p w14:paraId="66002B93" w14:textId="1C3BFFA4" w:rsidR="0082159F" w:rsidRPr="00BB30BF" w:rsidRDefault="00BB4185" w:rsidP="000E4E41">
      <w:pPr>
        <w:ind w:hanging="426"/>
        <w:outlineLvl w:val="0"/>
        <w:rPr>
          <w:rFonts w:ascii="Times New Roman" w:hAnsi="Times New Roman" w:cs="Times New Roman"/>
          <w:b/>
        </w:rPr>
      </w:pPr>
      <w:r w:rsidRPr="00BB30BF">
        <w:rPr>
          <w:rFonts w:ascii="Times New Roman" w:hAnsi="Times New Roman" w:cs="Times New Roman"/>
          <w:b/>
        </w:rPr>
        <w:t>2</w:t>
      </w:r>
      <w:r w:rsidR="005A7F50">
        <w:rPr>
          <w:rFonts w:ascii="Times New Roman" w:hAnsi="Times New Roman" w:cs="Times New Roman"/>
          <w:b/>
        </w:rPr>
        <w:t>.</w:t>
      </w:r>
      <w:r w:rsidRPr="00BB30BF">
        <w:rPr>
          <w:rFonts w:ascii="Times New Roman" w:hAnsi="Times New Roman" w:cs="Times New Roman"/>
          <w:b/>
        </w:rPr>
        <w:t xml:space="preserve"> </w:t>
      </w:r>
      <w:r w:rsidR="0082159F" w:rsidRPr="00BB30BF">
        <w:rPr>
          <w:rFonts w:ascii="Times New Roman" w:hAnsi="Times New Roman" w:cs="Times New Roman"/>
          <w:b/>
        </w:rPr>
        <w:t>Approach and Methods</w:t>
      </w:r>
    </w:p>
    <w:p w14:paraId="376CE6DE" w14:textId="77777777" w:rsidR="00682219" w:rsidRPr="00BB30BF" w:rsidRDefault="00682219" w:rsidP="0092011B">
      <w:pPr>
        <w:ind w:left="-426"/>
        <w:rPr>
          <w:rFonts w:ascii="Times New Roman" w:hAnsi="Times New Roman" w:cs="Times New Roman"/>
          <w:b/>
        </w:rPr>
      </w:pPr>
    </w:p>
    <w:p w14:paraId="2F949FB6" w14:textId="61F9433C" w:rsidR="0082159F" w:rsidRPr="00BB30BF" w:rsidRDefault="0082159F" w:rsidP="0025109C">
      <w:pPr>
        <w:ind w:left="-426"/>
        <w:outlineLvl w:val="0"/>
        <w:rPr>
          <w:rFonts w:ascii="Times New Roman" w:hAnsi="Times New Roman" w:cs="Times New Roman"/>
          <w:b/>
        </w:rPr>
      </w:pPr>
      <w:r w:rsidRPr="00BB30BF">
        <w:rPr>
          <w:rFonts w:ascii="Times New Roman" w:hAnsi="Times New Roman" w:cs="Times New Roman"/>
          <w:b/>
        </w:rPr>
        <w:t xml:space="preserve">2.1 </w:t>
      </w:r>
      <w:r w:rsidR="003C6AB6">
        <w:rPr>
          <w:rFonts w:ascii="Times New Roman" w:hAnsi="Times New Roman" w:cs="Times New Roman"/>
          <w:b/>
        </w:rPr>
        <w:t>Model c</w:t>
      </w:r>
      <w:r w:rsidR="00D83A1B" w:rsidRPr="00BB30BF">
        <w:rPr>
          <w:rFonts w:ascii="Times New Roman" w:hAnsi="Times New Roman" w:cs="Times New Roman"/>
          <w:b/>
        </w:rPr>
        <w:t xml:space="preserve">oncept </w:t>
      </w:r>
      <w:r w:rsidR="003C6AB6">
        <w:rPr>
          <w:rFonts w:ascii="Times New Roman" w:hAnsi="Times New Roman" w:cs="Times New Roman"/>
          <w:b/>
        </w:rPr>
        <w:t>and framework</w:t>
      </w:r>
    </w:p>
    <w:p w14:paraId="454D4911" w14:textId="0BE664A7" w:rsidR="005B6D1C" w:rsidRPr="00BB30BF" w:rsidRDefault="00D83A1B" w:rsidP="00CB3610">
      <w:pPr>
        <w:ind w:left="-426"/>
        <w:rPr>
          <w:rFonts w:ascii="Times New Roman" w:hAnsi="Times New Roman" w:cs="Times New Roman"/>
        </w:rPr>
      </w:pPr>
      <w:r w:rsidRPr="00BB30BF">
        <w:rPr>
          <w:rFonts w:ascii="Times New Roman" w:hAnsi="Times New Roman" w:cs="Times New Roman"/>
        </w:rPr>
        <w:t xml:space="preserve">The </w:t>
      </w:r>
      <w:r w:rsidR="00E60183" w:rsidRPr="00BB30BF">
        <w:rPr>
          <w:rFonts w:ascii="Times New Roman" w:hAnsi="Times New Roman" w:cs="Times New Roman"/>
        </w:rPr>
        <w:t xml:space="preserve">basic idea underlying this </w:t>
      </w:r>
      <w:r w:rsidR="00296001">
        <w:rPr>
          <w:rFonts w:ascii="Times New Roman" w:hAnsi="Times New Roman" w:cs="Times New Roman"/>
        </w:rPr>
        <w:t>model framework</w:t>
      </w:r>
      <w:r w:rsidR="00E60183" w:rsidRPr="00BB30BF">
        <w:rPr>
          <w:rFonts w:ascii="Times New Roman" w:hAnsi="Times New Roman" w:cs="Times New Roman"/>
        </w:rPr>
        <w:t xml:space="preserve"> is to </w:t>
      </w:r>
      <w:r w:rsidR="00296001">
        <w:rPr>
          <w:rFonts w:ascii="Times New Roman" w:hAnsi="Times New Roman" w:cs="Times New Roman"/>
        </w:rPr>
        <w:t xml:space="preserve">systematically </w:t>
      </w:r>
      <w:r w:rsidR="00E60183" w:rsidRPr="00BB30BF">
        <w:rPr>
          <w:rFonts w:ascii="Times New Roman" w:hAnsi="Times New Roman" w:cs="Times New Roman"/>
        </w:rPr>
        <w:t xml:space="preserve">simulate the production </w:t>
      </w:r>
      <w:r w:rsidR="001759F5" w:rsidRPr="00BB30BF">
        <w:rPr>
          <w:rFonts w:ascii="Times New Roman" w:hAnsi="Times New Roman" w:cs="Times New Roman"/>
        </w:rPr>
        <w:t xml:space="preserve">and loss </w:t>
      </w:r>
      <w:r w:rsidR="00E60183" w:rsidRPr="00BB30BF">
        <w:rPr>
          <w:rFonts w:ascii="Times New Roman" w:hAnsi="Times New Roman" w:cs="Times New Roman"/>
        </w:rPr>
        <w:t xml:space="preserve">of </w:t>
      </w:r>
      <w:r w:rsidR="005F746D">
        <w:rPr>
          <w:rFonts w:ascii="Times New Roman" w:hAnsi="Times New Roman" w:cs="Times New Roman"/>
        </w:rPr>
        <w:t xml:space="preserve">in-situ terrestrial </w:t>
      </w:r>
      <w:proofErr w:type="spellStart"/>
      <w:r w:rsidR="00E60183" w:rsidRPr="00BB30BF">
        <w:rPr>
          <w:rFonts w:ascii="Times New Roman" w:hAnsi="Times New Roman" w:cs="Times New Roman"/>
        </w:rPr>
        <w:t>cosmogenic</w:t>
      </w:r>
      <w:proofErr w:type="spellEnd"/>
      <w:r w:rsidR="00E60183" w:rsidRPr="00BB30BF">
        <w:rPr>
          <w:rFonts w:ascii="Times New Roman" w:hAnsi="Times New Roman" w:cs="Times New Roman"/>
        </w:rPr>
        <w:t xml:space="preserve"> nuclides (</w:t>
      </w:r>
      <w:r w:rsidR="005F746D">
        <w:rPr>
          <w:rFonts w:ascii="Times New Roman" w:hAnsi="Times New Roman" w:cs="Times New Roman"/>
        </w:rPr>
        <w:t>T</w:t>
      </w:r>
      <w:r w:rsidR="00E60183" w:rsidRPr="00BB30BF">
        <w:rPr>
          <w:rFonts w:ascii="Times New Roman" w:hAnsi="Times New Roman" w:cs="Times New Roman"/>
        </w:rPr>
        <w:t xml:space="preserve">CNs) </w:t>
      </w:r>
      <w:r w:rsidR="001759F5" w:rsidRPr="00BB30BF">
        <w:rPr>
          <w:rFonts w:ascii="Times New Roman" w:hAnsi="Times New Roman" w:cs="Times New Roman"/>
        </w:rPr>
        <w:t xml:space="preserve">associated with the glacial-interglacial cycles of the Quaternary and to map the glacial-interglacial </w:t>
      </w:r>
      <w:r w:rsidR="00296001">
        <w:rPr>
          <w:rFonts w:ascii="Times New Roman" w:hAnsi="Times New Roman" w:cs="Times New Roman"/>
        </w:rPr>
        <w:t xml:space="preserve">landscape </w:t>
      </w:r>
      <w:r w:rsidR="001759F5" w:rsidRPr="00BB30BF">
        <w:rPr>
          <w:rFonts w:ascii="Times New Roman" w:hAnsi="Times New Roman" w:cs="Times New Roman"/>
        </w:rPr>
        <w:t xml:space="preserve">histories that are consistent with a given set of measured </w:t>
      </w:r>
      <w:r w:rsidR="005F746D">
        <w:rPr>
          <w:rFonts w:ascii="Times New Roman" w:hAnsi="Times New Roman" w:cs="Times New Roman"/>
        </w:rPr>
        <w:t>T</w:t>
      </w:r>
      <w:r w:rsidR="001759F5" w:rsidRPr="00BB30BF">
        <w:rPr>
          <w:rFonts w:ascii="Times New Roman" w:hAnsi="Times New Roman" w:cs="Times New Roman"/>
        </w:rPr>
        <w:t xml:space="preserve">CN concentrations.  The production of </w:t>
      </w:r>
      <w:r w:rsidR="00832DFD">
        <w:rPr>
          <w:rFonts w:ascii="Times New Roman" w:hAnsi="Times New Roman" w:cs="Times New Roman"/>
        </w:rPr>
        <w:t>T</w:t>
      </w:r>
      <w:r w:rsidR="001759F5" w:rsidRPr="00BB30BF">
        <w:rPr>
          <w:rFonts w:ascii="Times New Roman" w:hAnsi="Times New Roman" w:cs="Times New Roman"/>
        </w:rPr>
        <w:t xml:space="preserve">CNs occurs </w:t>
      </w:r>
      <w:r w:rsidR="00E60183" w:rsidRPr="00BB30BF">
        <w:rPr>
          <w:rFonts w:ascii="Times New Roman" w:hAnsi="Times New Roman" w:cs="Times New Roman"/>
        </w:rPr>
        <w:t xml:space="preserve">during times of exposure </w:t>
      </w:r>
      <w:r w:rsidR="001759F5" w:rsidRPr="00BB30BF">
        <w:rPr>
          <w:rFonts w:ascii="Times New Roman" w:hAnsi="Times New Roman" w:cs="Times New Roman"/>
        </w:rPr>
        <w:t xml:space="preserve">when there is no glacial ice </w:t>
      </w:r>
      <w:r w:rsidR="00C246F6" w:rsidRPr="00BB30BF">
        <w:rPr>
          <w:rFonts w:ascii="Times New Roman" w:hAnsi="Times New Roman" w:cs="Times New Roman"/>
        </w:rPr>
        <w:t>to shield the surface</w:t>
      </w:r>
      <w:r w:rsidR="00901F74" w:rsidRPr="00BB30BF">
        <w:rPr>
          <w:rFonts w:ascii="Times New Roman" w:hAnsi="Times New Roman" w:cs="Times New Roman"/>
        </w:rPr>
        <w:t xml:space="preserve"> bedrock</w:t>
      </w:r>
      <w:r w:rsidR="00C246F6" w:rsidRPr="00BB30BF">
        <w:rPr>
          <w:rFonts w:ascii="Times New Roman" w:hAnsi="Times New Roman" w:cs="Times New Roman"/>
        </w:rPr>
        <w:t xml:space="preserve">, whereas the </w:t>
      </w:r>
      <w:r w:rsidR="00E60183" w:rsidRPr="00BB30BF">
        <w:rPr>
          <w:rFonts w:ascii="Times New Roman" w:hAnsi="Times New Roman" w:cs="Times New Roman"/>
        </w:rPr>
        <w:t xml:space="preserve">loss of </w:t>
      </w:r>
      <w:r w:rsidR="00832DFD">
        <w:rPr>
          <w:rFonts w:ascii="Times New Roman" w:hAnsi="Times New Roman" w:cs="Times New Roman"/>
        </w:rPr>
        <w:t>T</w:t>
      </w:r>
      <w:r w:rsidR="00E60183" w:rsidRPr="00BB30BF">
        <w:rPr>
          <w:rFonts w:ascii="Times New Roman" w:hAnsi="Times New Roman" w:cs="Times New Roman"/>
        </w:rPr>
        <w:t>CNs</w:t>
      </w:r>
      <w:r w:rsidR="00C246F6" w:rsidRPr="00BB30BF">
        <w:rPr>
          <w:rFonts w:ascii="Times New Roman" w:hAnsi="Times New Roman" w:cs="Times New Roman"/>
        </w:rPr>
        <w:t xml:space="preserve"> is</w:t>
      </w:r>
      <w:r w:rsidR="00E60183" w:rsidRPr="00BB30BF">
        <w:rPr>
          <w:rFonts w:ascii="Times New Roman" w:hAnsi="Times New Roman" w:cs="Times New Roman"/>
        </w:rPr>
        <w:t xml:space="preserve"> due to radioactive decay and erosion.</w:t>
      </w:r>
      <w:r w:rsidR="00C246F6" w:rsidRPr="00BB30BF">
        <w:rPr>
          <w:rFonts w:ascii="Times New Roman" w:hAnsi="Times New Roman" w:cs="Times New Roman"/>
        </w:rPr>
        <w:t xml:space="preserve"> </w:t>
      </w:r>
      <w:r w:rsidR="00783124" w:rsidRPr="00BB30BF">
        <w:rPr>
          <w:rFonts w:ascii="Times New Roman" w:hAnsi="Times New Roman" w:cs="Times New Roman"/>
        </w:rPr>
        <w:t>A key principle in this approach is what we refer to as “</w:t>
      </w:r>
      <w:r w:rsidR="00FD7AB8">
        <w:rPr>
          <w:rFonts w:ascii="Times New Roman" w:hAnsi="Times New Roman" w:cs="Times New Roman"/>
        </w:rPr>
        <w:t>two-stage</w:t>
      </w:r>
      <w:r w:rsidR="00783124" w:rsidRPr="00BB30BF">
        <w:rPr>
          <w:rFonts w:ascii="Times New Roman" w:hAnsi="Times New Roman" w:cs="Times New Roman"/>
        </w:rPr>
        <w:t xml:space="preserve"> uniformitarianism”</w:t>
      </w:r>
      <w:r w:rsidR="00FB6EF0" w:rsidRPr="00BB30BF">
        <w:rPr>
          <w:rFonts w:ascii="Times New Roman" w:hAnsi="Times New Roman" w:cs="Times New Roman"/>
        </w:rPr>
        <w:t>. This concept implies that the</w:t>
      </w:r>
      <w:r w:rsidR="00CB3610">
        <w:rPr>
          <w:rFonts w:ascii="Times New Roman" w:hAnsi="Times New Roman" w:cs="Times New Roman"/>
        </w:rPr>
        <w:t xml:space="preserve"> processes that</w:t>
      </w:r>
      <w:r w:rsidR="00783124" w:rsidRPr="00984699">
        <w:rPr>
          <w:rFonts w:ascii="Times New Roman" w:hAnsi="Times New Roman" w:cs="Times New Roman"/>
        </w:rPr>
        <w:t xml:space="preserve"> operated dur</w:t>
      </w:r>
      <w:r w:rsidR="00783124" w:rsidRPr="00D02057">
        <w:rPr>
          <w:rFonts w:ascii="Times New Roman" w:hAnsi="Times New Roman" w:cs="Times New Roman"/>
        </w:rPr>
        <w:t xml:space="preserve">ing the Holocene also operated during earlier </w:t>
      </w:r>
      <w:proofErr w:type="spellStart"/>
      <w:r w:rsidR="00783124" w:rsidRPr="00D02057">
        <w:rPr>
          <w:rFonts w:ascii="Times New Roman" w:hAnsi="Times New Roman" w:cs="Times New Roman"/>
        </w:rPr>
        <w:t>interglacials</w:t>
      </w:r>
      <w:proofErr w:type="spellEnd"/>
      <w:r w:rsidR="00FB6EF0" w:rsidRPr="00D02057">
        <w:rPr>
          <w:rFonts w:ascii="Times New Roman" w:hAnsi="Times New Roman" w:cs="Times New Roman"/>
        </w:rPr>
        <w:t xml:space="preserve">, </w:t>
      </w:r>
      <w:r w:rsidR="0037369D">
        <w:rPr>
          <w:rFonts w:ascii="Times New Roman" w:hAnsi="Times New Roman" w:cs="Times New Roman"/>
        </w:rPr>
        <w:t>implying</w:t>
      </w:r>
      <w:r w:rsidR="0037369D" w:rsidRPr="00D02057">
        <w:rPr>
          <w:rFonts w:ascii="Times New Roman" w:hAnsi="Times New Roman" w:cs="Times New Roman"/>
        </w:rPr>
        <w:t xml:space="preserve"> </w:t>
      </w:r>
      <w:r w:rsidR="00FB6EF0" w:rsidRPr="00D02057">
        <w:rPr>
          <w:rFonts w:ascii="Times New Roman" w:hAnsi="Times New Roman" w:cs="Times New Roman"/>
        </w:rPr>
        <w:t>that</w:t>
      </w:r>
      <w:r w:rsidR="00296001">
        <w:rPr>
          <w:rFonts w:ascii="Times New Roman" w:hAnsi="Times New Roman" w:cs="Times New Roman"/>
        </w:rPr>
        <w:t xml:space="preserve"> </w:t>
      </w:r>
      <w:r w:rsidR="00FB6EF0" w:rsidRPr="00BB30BF">
        <w:rPr>
          <w:rFonts w:ascii="Times New Roman" w:hAnsi="Times New Roman" w:cs="Times New Roman"/>
        </w:rPr>
        <w:t xml:space="preserve">the denudation processes that dominated during the Holocene also dominated during earlier </w:t>
      </w:r>
      <w:proofErr w:type="spellStart"/>
      <w:r w:rsidR="00FB6EF0" w:rsidRPr="00BB30BF">
        <w:rPr>
          <w:rFonts w:ascii="Times New Roman" w:hAnsi="Times New Roman" w:cs="Times New Roman"/>
        </w:rPr>
        <w:t>interglacials</w:t>
      </w:r>
      <w:proofErr w:type="spellEnd"/>
      <w:r w:rsidR="00FB6EF0" w:rsidRPr="00BB30BF">
        <w:rPr>
          <w:rFonts w:ascii="Times New Roman" w:hAnsi="Times New Roman" w:cs="Times New Roman"/>
        </w:rPr>
        <w:t xml:space="preserve">. Similarly, </w:t>
      </w:r>
      <w:r w:rsidR="002B0A5D" w:rsidRPr="00BB30BF">
        <w:rPr>
          <w:rFonts w:ascii="Times New Roman" w:hAnsi="Times New Roman" w:cs="Times New Roman"/>
        </w:rPr>
        <w:t xml:space="preserve">it is assumed that </w:t>
      </w:r>
      <w:r w:rsidR="00FB6EF0" w:rsidRPr="00BB30BF">
        <w:rPr>
          <w:rFonts w:ascii="Times New Roman" w:hAnsi="Times New Roman" w:cs="Times New Roman"/>
        </w:rPr>
        <w:t xml:space="preserve">the denudation processes that </w:t>
      </w:r>
      <w:r w:rsidR="002B0A5D" w:rsidRPr="00BB30BF">
        <w:rPr>
          <w:rFonts w:ascii="Times New Roman" w:hAnsi="Times New Roman" w:cs="Times New Roman"/>
        </w:rPr>
        <w:t>dominated during</w:t>
      </w:r>
      <w:r w:rsidR="00FB6EF0" w:rsidRPr="00BB30BF">
        <w:rPr>
          <w:rFonts w:ascii="Times New Roman" w:hAnsi="Times New Roman" w:cs="Times New Roman"/>
        </w:rPr>
        <w:t xml:space="preserve"> the last glacial period, </w:t>
      </w:r>
      <w:r w:rsidR="002B0A5D" w:rsidRPr="00BB30BF">
        <w:rPr>
          <w:rFonts w:ascii="Times New Roman" w:hAnsi="Times New Roman" w:cs="Times New Roman"/>
        </w:rPr>
        <w:t xml:space="preserve">the so-called Weichsel </w:t>
      </w:r>
      <w:r w:rsidR="000A15BC">
        <w:rPr>
          <w:rFonts w:ascii="Times New Roman" w:hAnsi="Times New Roman" w:cs="Times New Roman"/>
        </w:rPr>
        <w:t>or Wisconsin glacial p</w:t>
      </w:r>
      <w:r w:rsidR="002B0A5D" w:rsidRPr="00BB30BF">
        <w:rPr>
          <w:rFonts w:ascii="Times New Roman" w:hAnsi="Times New Roman" w:cs="Times New Roman"/>
        </w:rPr>
        <w:t xml:space="preserve">eriod, </w:t>
      </w:r>
      <w:r w:rsidR="00FB6EF0" w:rsidRPr="00BB30BF">
        <w:rPr>
          <w:rFonts w:ascii="Times New Roman" w:hAnsi="Times New Roman" w:cs="Times New Roman"/>
        </w:rPr>
        <w:t>also dominated during earlier glacial periods.</w:t>
      </w:r>
      <w:r w:rsidR="002B0A5D" w:rsidRPr="00BB30BF">
        <w:rPr>
          <w:rFonts w:ascii="Times New Roman" w:hAnsi="Times New Roman" w:cs="Times New Roman"/>
        </w:rPr>
        <w:t xml:space="preserve"> </w:t>
      </w:r>
      <w:r w:rsidR="002D6A55" w:rsidRPr="00BB30BF">
        <w:rPr>
          <w:rFonts w:ascii="Times New Roman" w:hAnsi="Times New Roman" w:cs="Times New Roman"/>
        </w:rPr>
        <w:t xml:space="preserve">The model concept consequently operates with two erosion rates, an interglacial erosion rate, </w:t>
      </w:r>
      <w:r w:rsidR="002D6A55" w:rsidRPr="00BB30BF">
        <w:rPr>
          <w:rFonts w:ascii="Symbol" w:hAnsi="Symbol" w:cs="Times New Roman"/>
          <w:i/>
        </w:rPr>
        <w:t></w:t>
      </w:r>
      <w:proofErr w:type="spellStart"/>
      <w:r w:rsidR="002D6A55" w:rsidRPr="00BB30BF">
        <w:rPr>
          <w:rFonts w:ascii="Times New Roman" w:hAnsi="Times New Roman" w:cs="Times New Roman"/>
          <w:i/>
          <w:vertAlign w:val="subscript"/>
        </w:rPr>
        <w:t>int</w:t>
      </w:r>
      <w:proofErr w:type="spellEnd"/>
      <w:r w:rsidR="002D6A55" w:rsidRPr="00BB30BF">
        <w:rPr>
          <w:rFonts w:ascii="Times New Roman" w:hAnsi="Times New Roman" w:cs="Times New Roman"/>
        </w:rPr>
        <w:t xml:space="preserve">, and a glacial erosion rate, </w:t>
      </w:r>
      <w:r w:rsidR="002D6A55" w:rsidRPr="00BB30BF">
        <w:rPr>
          <w:rFonts w:ascii="Symbol" w:hAnsi="Symbol" w:cs="Times New Roman"/>
          <w:i/>
        </w:rPr>
        <w:t></w:t>
      </w:r>
      <w:proofErr w:type="spellStart"/>
      <w:r w:rsidR="002D6A55" w:rsidRPr="00BB30BF">
        <w:rPr>
          <w:rFonts w:ascii="Times New Roman" w:hAnsi="Times New Roman" w:cs="Times New Roman"/>
          <w:i/>
          <w:vertAlign w:val="subscript"/>
        </w:rPr>
        <w:t>gla</w:t>
      </w:r>
      <w:proofErr w:type="spellEnd"/>
      <w:r w:rsidR="002D6A55" w:rsidRPr="00BB30BF">
        <w:rPr>
          <w:rFonts w:ascii="Times New Roman" w:hAnsi="Times New Roman" w:cs="Times New Roman"/>
        </w:rPr>
        <w:t xml:space="preserve">. </w:t>
      </w:r>
      <w:r w:rsidR="00CB3610">
        <w:rPr>
          <w:rFonts w:ascii="Times New Roman" w:hAnsi="Times New Roman" w:cs="Times New Roman"/>
        </w:rPr>
        <w:t>The model concept</w:t>
      </w:r>
      <w:r w:rsidR="00CD4079" w:rsidRPr="00BB30BF">
        <w:rPr>
          <w:rFonts w:ascii="Times New Roman" w:hAnsi="Times New Roman" w:cs="Times New Roman"/>
        </w:rPr>
        <w:t xml:space="preserve"> assumes </w:t>
      </w:r>
      <w:r w:rsidR="00D06154" w:rsidRPr="00BB30BF">
        <w:rPr>
          <w:rFonts w:ascii="Times New Roman" w:hAnsi="Times New Roman" w:cs="Times New Roman"/>
        </w:rPr>
        <w:t>that interglacial periods</w:t>
      </w:r>
      <w:r w:rsidR="00296001">
        <w:rPr>
          <w:rFonts w:ascii="Times New Roman" w:hAnsi="Times New Roman" w:cs="Times New Roman"/>
        </w:rPr>
        <w:t xml:space="preserve"> were</w:t>
      </w:r>
      <w:r w:rsidR="00CB3610">
        <w:rPr>
          <w:rFonts w:ascii="Times New Roman" w:hAnsi="Times New Roman" w:cs="Times New Roman"/>
        </w:rPr>
        <w:t xml:space="preserve"> characterized by 100 %</w:t>
      </w:r>
      <w:r w:rsidR="00D06154" w:rsidRPr="00BB30BF">
        <w:rPr>
          <w:rFonts w:ascii="Times New Roman" w:hAnsi="Times New Roman" w:cs="Times New Roman"/>
        </w:rPr>
        <w:t xml:space="preserve"> exposure</w:t>
      </w:r>
      <w:r w:rsidR="00296001">
        <w:rPr>
          <w:rFonts w:ascii="Times New Roman" w:hAnsi="Times New Roman" w:cs="Times New Roman"/>
        </w:rPr>
        <w:t xml:space="preserve"> and zero</w:t>
      </w:r>
      <w:r w:rsidR="00CD4079" w:rsidRPr="00BB30BF">
        <w:rPr>
          <w:rFonts w:ascii="Times New Roman" w:hAnsi="Times New Roman" w:cs="Times New Roman"/>
        </w:rPr>
        <w:t xml:space="preserve"> shielding</w:t>
      </w:r>
      <w:r w:rsidR="00CB3610">
        <w:rPr>
          <w:rFonts w:ascii="Times New Roman" w:hAnsi="Times New Roman" w:cs="Times New Roman"/>
        </w:rPr>
        <w:t xml:space="preserve"> due to overlying glaciers</w:t>
      </w:r>
      <w:r w:rsidR="00D06154" w:rsidRPr="00BB30BF">
        <w:rPr>
          <w:rFonts w:ascii="Times New Roman" w:hAnsi="Times New Roman" w:cs="Times New Roman"/>
        </w:rPr>
        <w:t xml:space="preserve">, whereas </w:t>
      </w:r>
      <w:r w:rsidR="00296001">
        <w:rPr>
          <w:rFonts w:ascii="Times New Roman" w:hAnsi="Times New Roman" w:cs="Times New Roman"/>
        </w:rPr>
        <w:t>glacial periods were</w:t>
      </w:r>
      <w:r w:rsidR="00CB3610">
        <w:rPr>
          <w:rFonts w:ascii="Times New Roman" w:hAnsi="Times New Roman" w:cs="Times New Roman"/>
        </w:rPr>
        <w:t xml:space="preserve"> characterized by 100 %</w:t>
      </w:r>
      <w:r w:rsidR="00D06154" w:rsidRPr="00BB30BF">
        <w:rPr>
          <w:rFonts w:ascii="Times New Roman" w:hAnsi="Times New Roman" w:cs="Times New Roman"/>
        </w:rPr>
        <w:t xml:space="preserve"> shielding and no exposure</w:t>
      </w:r>
      <w:r w:rsidR="00AB586D" w:rsidRPr="00BB30BF">
        <w:rPr>
          <w:rFonts w:ascii="Times New Roman" w:hAnsi="Times New Roman" w:cs="Times New Roman"/>
        </w:rPr>
        <w:t xml:space="preserve">. </w:t>
      </w:r>
      <w:r w:rsidR="00CD4079" w:rsidRPr="00BB30BF">
        <w:rPr>
          <w:rFonts w:ascii="Times New Roman" w:hAnsi="Times New Roman" w:cs="Times New Roman"/>
        </w:rPr>
        <w:t xml:space="preserve">However, the </w:t>
      </w:r>
      <w:r w:rsidR="005C2ACE">
        <w:rPr>
          <w:rFonts w:ascii="Times New Roman" w:hAnsi="Times New Roman" w:cs="Times New Roman"/>
        </w:rPr>
        <w:t xml:space="preserve">timing of glacial-interglacial </w:t>
      </w:r>
      <w:r w:rsidR="00CD4079" w:rsidRPr="00BB30BF">
        <w:rPr>
          <w:rFonts w:ascii="Times New Roman" w:hAnsi="Times New Roman" w:cs="Times New Roman"/>
        </w:rPr>
        <w:t xml:space="preserve">transitions </w:t>
      </w:r>
      <w:r w:rsidR="00CB3610">
        <w:rPr>
          <w:rFonts w:ascii="Times New Roman" w:hAnsi="Times New Roman" w:cs="Times New Roman"/>
        </w:rPr>
        <w:t>at any specific</w:t>
      </w:r>
      <w:r w:rsidR="00A0605B">
        <w:rPr>
          <w:rFonts w:ascii="Times New Roman" w:hAnsi="Times New Roman" w:cs="Times New Roman"/>
        </w:rPr>
        <w:t xml:space="preserve"> location is</w:t>
      </w:r>
      <w:r w:rsidR="00CD4079" w:rsidRPr="00BB30BF">
        <w:rPr>
          <w:rFonts w:ascii="Times New Roman" w:hAnsi="Times New Roman" w:cs="Times New Roman"/>
        </w:rPr>
        <w:t xml:space="preserve"> </w:t>
      </w:r>
      <w:r w:rsidR="00CB3610">
        <w:rPr>
          <w:rFonts w:ascii="Times New Roman" w:hAnsi="Times New Roman" w:cs="Times New Roman"/>
        </w:rPr>
        <w:t>often</w:t>
      </w:r>
      <w:r w:rsidR="00CD4079" w:rsidRPr="00BB30BF">
        <w:rPr>
          <w:rFonts w:ascii="Times New Roman" w:hAnsi="Times New Roman" w:cs="Times New Roman"/>
        </w:rPr>
        <w:t xml:space="preserve"> unknown</w:t>
      </w:r>
      <w:r w:rsidR="00470174" w:rsidRPr="00BB30BF">
        <w:rPr>
          <w:rFonts w:ascii="Times New Roman" w:hAnsi="Times New Roman" w:cs="Times New Roman"/>
        </w:rPr>
        <w:t xml:space="preserve">, </w:t>
      </w:r>
      <w:r w:rsidR="005C2ACE">
        <w:rPr>
          <w:rFonts w:ascii="Times New Roman" w:hAnsi="Times New Roman" w:cs="Times New Roman"/>
        </w:rPr>
        <w:t>and these transition times</w:t>
      </w:r>
      <w:r w:rsidR="00CD4079" w:rsidRPr="00BB30BF">
        <w:rPr>
          <w:rFonts w:ascii="Times New Roman" w:hAnsi="Times New Roman" w:cs="Times New Roman"/>
        </w:rPr>
        <w:t xml:space="preserve"> are therefore </w:t>
      </w:r>
      <w:r w:rsidR="005C2ACE">
        <w:rPr>
          <w:rFonts w:ascii="Times New Roman" w:hAnsi="Times New Roman" w:cs="Times New Roman"/>
        </w:rPr>
        <w:t xml:space="preserve">incorporated in the model framework as free parameters </w:t>
      </w:r>
      <w:r w:rsidR="00CD4079" w:rsidRPr="00BB30BF">
        <w:rPr>
          <w:rFonts w:ascii="Times New Roman" w:hAnsi="Times New Roman" w:cs="Times New Roman"/>
        </w:rPr>
        <w:t>that vary among the simulations.</w:t>
      </w:r>
      <w:r w:rsidR="005C2ACE">
        <w:rPr>
          <w:rFonts w:ascii="Times New Roman" w:hAnsi="Times New Roman" w:cs="Times New Roman"/>
        </w:rPr>
        <w:t xml:space="preserve"> </w:t>
      </w:r>
    </w:p>
    <w:p w14:paraId="40F8E792" w14:textId="77777777" w:rsidR="005B6D1C" w:rsidRPr="00BB30BF" w:rsidRDefault="005B6D1C" w:rsidP="0092011B">
      <w:pPr>
        <w:ind w:left="-426"/>
        <w:rPr>
          <w:rFonts w:ascii="Times New Roman" w:hAnsi="Times New Roman" w:cs="Times New Roman"/>
        </w:rPr>
      </w:pPr>
    </w:p>
    <w:p w14:paraId="2E5F09D3" w14:textId="0C4A08E8" w:rsidR="00FD6573" w:rsidRDefault="00BC72F1" w:rsidP="0092011B">
      <w:pPr>
        <w:ind w:left="-426"/>
        <w:rPr>
          <w:rFonts w:ascii="Times New Roman" w:hAnsi="Times New Roman" w:cs="Times New Roman"/>
        </w:rPr>
      </w:pPr>
      <w:r w:rsidRPr="00BB30BF">
        <w:rPr>
          <w:rFonts w:ascii="Times New Roman" w:hAnsi="Times New Roman" w:cs="Times New Roman"/>
        </w:rPr>
        <w:t xml:space="preserve">The </w:t>
      </w:r>
      <w:r w:rsidR="00CC2C94" w:rsidRPr="00BB30BF">
        <w:rPr>
          <w:rFonts w:ascii="Times New Roman" w:hAnsi="Times New Roman" w:cs="Times New Roman"/>
        </w:rPr>
        <w:t xml:space="preserve">model framework </w:t>
      </w:r>
      <w:r w:rsidR="008063EA" w:rsidRPr="00BB30BF">
        <w:rPr>
          <w:rFonts w:ascii="Times New Roman" w:hAnsi="Times New Roman" w:cs="Times New Roman"/>
        </w:rPr>
        <w:t xml:space="preserve">can accommodate any number of </w:t>
      </w:r>
      <w:r w:rsidR="00845018">
        <w:rPr>
          <w:rFonts w:ascii="Times New Roman" w:hAnsi="Times New Roman" w:cs="Times New Roman"/>
        </w:rPr>
        <w:t>TCNs</w:t>
      </w:r>
      <w:r w:rsidR="00276D3B">
        <w:rPr>
          <w:rFonts w:ascii="Times New Roman" w:hAnsi="Times New Roman" w:cs="Times New Roman"/>
        </w:rPr>
        <w:t xml:space="preserve">, but </w:t>
      </w:r>
      <w:r w:rsidR="00CC2C94" w:rsidRPr="00BB30BF">
        <w:rPr>
          <w:rFonts w:ascii="Times New Roman" w:hAnsi="Times New Roman" w:cs="Times New Roman"/>
        </w:rPr>
        <w:t xml:space="preserve">is currently based on the following four: </w:t>
      </w:r>
      <w:r w:rsidR="00CC2C94" w:rsidRPr="00BB30BF">
        <w:rPr>
          <w:rFonts w:ascii="Times New Roman" w:hAnsi="Times New Roman" w:cs="Times New Roman"/>
          <w:vertAlign w:val="superscript"/>
        </w:rPr>
        <w:t>10</w:t>
      </w:r>
      <w:r w:rsidR="00CC2C94" w:rsidRPr="00BB30BF">
        <w:rPr>
          <w:rFonts w:ascii="Times New Roman" w:hAnsi="Times New Roman" w:cs="Times New Roman"/>
        </w:rPr>
        <w:t xml:space="preserve">Be, </w:t>
      </w:r>
      <w:r w:rsidR="00CC2C94" w:rsidRPr="00BB30BF">
        <w:rPr>
          <w:rFonts w:ascii="Times New Roman" w:hAnsi="Times New Roman" w:cs="Times New Roman"/>
          <w:vertAlign w:val="superscript"/>
        </w:rPr>
        <w:t>26</w:t>
      </w:r>
      <w:r w:rsidR="00CC2C94" w:rsidRPr="00BB30BF">
        <w:rPr>
          <w:rFonts w:ascii="Times New Roman" w:hAnsi="Times New Roman" w:cs="Times New Roman"/>
        </w:rPr>
        <w:t xml:space="preserve">Al, </w:t>
      </w:r>
      <w:r w:rsidR="00CC2C94" w:rsidRPr="00BB30BF">
        <w:rPr>
          <w:rFonts w:ascii="Times New Roman" w:hAnsi="Times New Roman" w:cs="Times New Roman"/>
          <w:vertAlign w:val="superscript"/>
        </w:rPr>
        <w:t>14</w:t>
      </w:r>
      <w:r w:rsidR="00CC2C94" w:rsidRPr="00BB30BF">
        <w:rPr>
          <w:rFonts w:ascii="Times New Roman" w:hAnsi="Times New Roman" w:cs="Times New Roman"/>
        </w:rPr>
        <w:t xml:space="preserve">C, and </w:t>
      </w:r>
      <w:r w:rsidR="00CC2C94" w:rsidRPr="00BB30BF">
        <w:rPr>
          <w:rFonts w:ascii="Times New Roman" w:hAnsi="Times New Roman" w:cs="Times New Roman"/>
          <w:vertAlign w:val="superscript"/>
        </w:rPr>
        <w:t>21</w:t>
      </w:r>
      <w:r w:rsidR="00CC2C94" w:rsidRPr="00BB30BF">
        <w:rPr>
          <w:rFonts w:ascii="Times New Roman" w:hAnsi="Times New Roman" w:cs="Times New Roman"/>
        </w:rPr>
        <w:t xml:space="preserve">Ne. </w:t>
      </w:r>
      <w:r w:rsidR="00D5500C" w:rsidRPr="00BB30BF">
        <w:rPr>
          <w:rFonts w:ascii="Times New Roman" w:hAnsi="Times New Roman" w:cs="Times New Roman"/>
        </w:rPr>
        <w:t>In some respect, this combination of nuclides is ideal because of their different half-lives</w:t>
      </w:r>
      <w:r w:rsidR="00276D3B">
        <w:rPr>
          <w:rFonts w:ascii="Times New Roman" w:hAnsi="Times New Roman" w:cs="Times New Roman"/>
        </w:rPr>
        <w:t xml:space="preserve"> (Table 1)</w:t>
      </w:r>
      <w:r w:rsidR="00D5500C" w:rsidRPr="00BB30BF">
        <w:rPr>
          <w:rFonts w:ascii="Times New Roman" w:hAnsi="Times New Roman" w:cs="Times New Roman"/>
        </w:rPr>
        <w:t xml:space="preserve">, implying that their concentrations reflect different aspects of the glacial-interglacial history. All four nuclides are produced </w:t>
      </w:r>
      <w:r w:rsidR="00276D3B">
        <w:rPr>
          <w:rFonts w:ascii="Times New Roman" w:hAnsi="Times New Roman" w:cs="Times New Roman"/>
        </w:rPr>
        <w:t>at reasonably</w:t>
      </w:r>
      <w:r w:rsidR="00A428A3" w:rsidRPr="00BB30BF">
        <w:rPr>
          <w:rFonts w:ascii="Times New Roman" w:hAnsi="Times New Roman" w:cs="Times New Roman"/>
        </w:rPr>
        <w:t xml:space="preserve"> well-constrained rates </w:t>
      </w:r>
      <w:r w:rsidR="00D5500C" w:rsidRPr="00BB30BF">
        <w:rPr>
          <w:rFonts w:ascii="Times New Roman" w:hAnsi="Times New Roman" w:cs="Times New Roman"/>
        </w:rPr>
        <w:t xml:space="preserve">in quartz, which is a very common mineral that is highly resistant to weathering and loss of nuclides after production. </w:t>
      </w:r>
      <w:r w:rsidR="000F5680" w:rsidRPr="00BB30BF">
        <w:rPr>
          <w:rFonts w:ascii="Times New Roman" w:hAnsi="Times New Roman" w:cs="Times New Roman"/>
        </w:rPr>
        <w:t xml:space="preserve">Quartz is usually the preferred target mineral for all four nuclides. </w:t>
      </w:r>
      <w:r w:rsidR="00381937" w:rsidRPr="00BB30BF">
        <w:rPr>
          <w:rFonts w:ascii="Times New Roman" w:hAnsi="Times New Roman" w:cs="Times New Roman"/>
        </w:rPr>
        <w:t xml:space="preserve">Beryllium-10 and </w:t>
      </w:r>
      <w:r w:rsidR="00381937" w:rsidRPr="00BB30BF">
        <w:rPr>
          <w:rFonts w:ascii="Times New Roman" w:hAnsi="Times New Roman" w:cs="Times New Roman"/>
          <w:vertAlign w:val="superscript"/>
        </w:rPr>
        <w:t>26</w:t>
      </w:r>
      <w:r w:rsidR="00381937" w:rsidRPr="00984699">
        <w:rPr>
          <w:rFonts w:ascii="Times New Roman" w:hAnsi="Times New Roman" w:cs="Times New Roman"/>
        </w:rPr>
        <w:t xml:space="preserve">Al are routinely measured with high precision </w:t>
      </w:r>
      <w:r w:rsidR="00776DF9" w:rsidRPr="00984699">
        <w:rPr>
          <w:rFonts w:ascii="Times New Roman" w:hAnsi="Times New Roman" w:cs="Times New Roman"/>
        </w:rPr>
        <w:t xml:space="preserve">using Accelerator Mass Spectrometry (AMS), </w:t>
      </w:r>
      <w:r w:rsidR="000F5680" w:rsidRPr="00BB30BF">
        <w:rPr>
          <w:rFonts w:ascii="Times New Roman" w:hAnsi="Times New Roman" w:cs="Times New Roman"/>
        </w:rPr>
        <w:t xml:space="preserve">whereas </w:t>
      </w:r>
      <w:r w:rsidR="000F5680" w:rsidRPr="00BB30BF">
        <w:rPr>
          <w:rFonts w:ascii="Times New Roman" w:hAnsi="Times New Roman" w:cs="Times New Roman"/>
          <w:vertAlign w:val="superscript"/>
        </w:rPr>
        <w:t>21</w:t>
      </w:r>
      <w:r w:rsidR="000F5680" w:rsidRPr="00BB30BF">
        <w:rPr>
          <w:rFonts w:ascii="Times New Roman" w:hAnsi="Times New Roman" w:cs="Times New Roman"/>
        </w:rPr>
        <w:t>Ne</w:t>
      </w:r>
      <w:r w:rsidR="00776DF9" w:rsidRPr="00BB30BF">
        <w:rPr>
          <w:rFonts w:ascii="Times New Roman" w:hAnsi="Times New Roman" w:cs="Times New Roman"/>
        </w:rPr>
        <w:t xml:space="preserve">, which is stable, is measured with high precision using a noble gas mass spectrometer. The main challenge with </w:t>
      </w:r>
      <w:r w:rsidR="00776DF9" w:rsidRPr="00BB30BF">
        <w:rPr>
          <w:rFonts w:ascii="Times New Roman" w:hAnsi="Times New Roman" w:cs="Times New Roman"/>
          <w:vertAlign w:val="superscript"/>
        </w:rPr>
        <w:t>21</w:t>
      </w:r>
      <w:r w:rsidR="00776DF9" w:rsidRPr="00BB30BF">
        <w:rPr>
          <w:rFonts w:ascii="Times New Roman" w:hAnsi="Times New Roman" w:cs="Times New Roman"/>
        </w:rPr>
        <w:t xml:space="preserve">Ne is that </w:t>
      </w:r>
      <w:r w:rsidR="004A37C3" w:rsidRPr="00BB30BF">
        <w:rPr>
          <w:rFonts w:ascii="Times New Roman" w:hAnsi="Times New Roman" w:cs="Times New Roman"/>
        </w:rPr>
        <w:t xml:space="preserve">significant amounts of a </w:t>
      </w:r>
      <w:r w:rsidR="00CE1A38" w:rsidRPr="00BB30BF">
        <w:rPr>
          <w:rFonts w:ascii="Times New Roman" w:hAnsi="Times New Roman" w:cs="Times New Roman"/>
        </w:rPr>
        <w:t>non-</w:t>
      </w:r>
      <w:proofErr w:type="spellStart"/>
      <w:r w:rsidR="00CE1A38" w:rsidRPr="00BB30BF">
        <w:rPr>
          <w:rFonts w:ascii="Times New Roman" w:hAnsi="Times New Roman" w:cs="Times New Roman"/>
        </w:rPr>
        <w:t>cosmogenic</w:t>
      </w:r>
      <w:proofErr w:type="spellEnd"/>
      <w:r w:rsidR="00CE1A38" w:rsidRPr="00BB30BF">
        <w:rPr>
          <w:rFonts w:ascii="Times New Roman" w:hAnsi="Times New Roman" w:cs="Times New Roman"/>
        </w:rPr>
        <w:t xml:space="preserve"> </w:t>
      </w:r>
      <w:r w:rsidR="004A37C3" w:rsidRPr="00BB30BF">
        <w:rPr>
          <w:rFonts w:ascii="Times New Roman" w:hAnsi="Times New Roman" w:cs="Times New Roman"/>
        </w:rPr>
        <w:t>component</w:t>
      </w:r>
      <w:r w:rsidR="00F016AB" w:rsidRPr="00BB30BF">
        <w:rPr>
          <w:rFonts w:ascii="Times New Roman" w:hAnsi="Times New Roman" w:cs="Times New Roman"/>
        </w:rPr>
        <w:t xml:space="preserve"> may be present in the samples. This interfering component is usually identified and corrected for using a neon three-isotope diagram (</w:t>
      </w:r>
      <w:proofErr w:type="spellStart"/>
      <w:r w:rsidR="00431F3B">
        <w:rPr>
          <w:rFonts w:ascii="Times New Roman" w:hAnsi="Times New Roman" w:cs="Times New Roman"/>
        </w:rPr>
        <w:t>Niede</w:t>
      </w:r>
      <w:r w:rsidR="00DA3E27">
        <w:rPr>
          <w:rFonts w:ascii="Times New Roman" w:hAnsi="Times New Roman" w:cs="Times New Roman"/>
        </w:rPr>
        <w:t>r</w:t>
      </w:r>
      <w:r w:rsidR="00431F3B">
        <w:rPr>
          <w:rFonts w:ascii="Times New Roman" w:hAnsi="Times New Roman" w:cs="Times New Roman"/>
        </w:rPr>
        <w:t>mann</w:t>
      </w:r>
      <w:proofErr w:type="spellEnd"/>
      <w:r w:rsidR="00431F3B">
        <w:rPr>
          <w:rFonts w:ascii="Times New Roman" w:hAnsi="Times New Roman" w:cs="Times New Roman"/>
        </w:rPr>
        <w:t xml:space="preserve">, 1994; </w:t>
      </w:r>
      <w:proofErr w:type="spellStart"/>
      <w:r w:rsidR="00F016AB" w:rsidRPr="00BB30BF">
        <w:rPr>
          <w:rFonts w:ascii="Times New Roman" w:hAnsi="Times New Roman" w:cs="Times New Roman"/>
        </w:rPr>
        <w:t>Niedermann</w:t>
      </w:r>
      <w:proofErr w:type="spellEnd"/>
      <w:r w:rsidR="00F016AB" w:rsidRPr="00BB30BF">
        <w:rPr>
          <w:rFonts w:ascii="Times New Roman" w:hAnsi="Times New Roman" w:cs="Times New Roman"/>
        </w:rPr>
        <w:t xml:space="preserve">, 2002) or </w:t>
      </w:r>
      <w:r w:rsidR="006C68D6" w:rsidRPr="00BB30BF">
        <w:rPr>
          <w:rFonts w:ascii="Times New Roman" w:hAnsi="Times New Roman" w:cs="Times New Roman"/>
        </w:rPr>
        <w:t xml:space="preserve">via samples that contain no </w:t>
      </w:r>
      <w:proofErr w:type="spellStart"/>
      <w:r w:rsidR="006C68D6" w:rsidRPr="00BB30BF">
        <w:rPr>
          <w:rFonts w:ascii="Times New Roman" w:hAnsi="Times New Roman" w:cs="Times New Roman"/>
        </w:rPr>
        <w:t>cosmogenic</w:t>
      </w:r>
      <w:proofErr w:type="spellEnd"/>
      <w:r w:rsidR="006C68D6" w:rsidRPr="00BB30BF">
        <w:rPr>
          <w:rFonts w:ascii="Times New Roman" w:hAnsi="Times New Roman" w:cs="Times New Roman"/>
        </w:rPr>
        <w:t xml:space="preserve"> </w:t>
      </w:r>
      <w:r w:rsidR="006C68D6" w:rsidRPr="00BB30BF">
        <w:rPr>
          <w:rFonts w:ascii="Times New Roman" w:hAnsi="Times New Roman" w:cs="Times New Roman"/>
          <w:vertAlign w:val="superscript"/>
        </w:rPr>
        <w:t>21</w:t>
      </w:r>
      <w:r w:rsidR="006C68D6" w:rsidRPr="00BB30BF">
        <w:rPr>
          <w:rFonts w:ascii="Times New Roman" w:hAnsi="Times New Roman" w:cs="Times New Roman"/>
        </w:rPr>
        <w:t xml:space="preserve">Ne, </w:t>
      </w:r>
      <w:r w:rsidR="00A428A3" w:rsidRPr="00BB30BF">
        <w:rPr>
          <w:rFonts w:ascii="Times New Roman" w:hAnsi="Times New Roman" w:cs="Times New Roman"/>
        </w:rPr>
        <w:t xml:space="preserve">such as </w:t>
      </w:r>
      <w:r w:rsidR="006C68D6" w:rsidRPr="00BB30BF">
        <w:rPr>
          <w:rFonts w:ascii="Times New Roman" w:hAnsi="Times New Roman" w:cs="Times New Roman"/>
        </w:rPr>
        <w:t>samples from road cuts.</w:t>
      </w:r>
      <w:r w:rsidR="00A428A3" w:rsidRPr="00BB30BF">
        <w:rPr>
          <w:rFonts w:ascii="Times New Roman" w:hAnsi="Times New Roman" w:cs="Times New Roman"/>
        </w:rPr>
        <w:t xml:space="preserve"> </w:t>
      </w:r>
      <w:r w:rsidR="00A61EA0">
        <w:rPr>
          <w:rFonts w:ascii="Times New Roman" w:hAnsi="Times New Roman" w:cs="Times New Roman"/>
        </w:rPr>
        <w:t>The i</w:t>
      </w:r>
      <w:r w:rsidR="002F4DE0">
        <w:rPr>
          <w:rFonts w:ascii="Times New Roman" w:hAnsi="Times New Roman" w:cs="Times New Roman"/>
        </w:rPr>
        <w:t>nclusion of in-situ</w:t>
      </w:r>
      <w:r w:rsidR="007B4D9E">
        <w:rPr>
          <w:rFonts w:ascii="Times New Roman" w:hAnsi="Times New Roman" w:cs="Times New Roman"/>
        </w:rPr>
        <w:t xml:space="preserve"> produced</w:t>
      </w:r>
      <w:r w:rsidR="002F4DE0">
        <w:rPr>
          <w:rFonts w:ascii="Times New Roman" w:hAnsi="Times New Roman" w:cs="Times New Roman"/>
        </w:rPr>
        <w:t xml:space="preserve"> </w:t>
      </w:r>
      <w:r w:rsidR="002F4DE0" w:rsidRPr="00A61EA0">
        <w:rPr>
          <w:rFonts w:ascii="Times New Roman" w:hAnsi="Times New Roman" w:cs="Times New Roman"/>
          <w:vertAlign w:val="superscript"/>
        </w:rPr>
        <w:t>14</w:t>
      </w:r>
      <w:r w:rsidR="002F4DE0">
        <w:rPr>
          <w:rFonts w:ascii="Times New Roman" w:hAnsi="Times New Roman" w:cs="Times New Roman"/>
        </w:rPr>
        <w:t>C is important</w:t>
      </w:r>
      <w:r w:rsidR="00A61EA0">
        <w:rPr>
          <w:rFonts w:ascii="Times New Roman" w:hAnsi="Times New Roman" w:cs="Times New Roman"/>
        </w:rPr>
        <w:t xml:space="preserve"> due to its short half-life of 5730 years</w:t>
      </w:r>
      <w:r w:rsidR="00431F3B">
        <w:rPr>
          <w:rFonts w:ascii="Times New Roman" w:hAnsi="Times New Roman" w:cs="Times New Roman"/>
        </w:rPr>
        <w:t>,</w:t>
      </w:r>
      <w:r w:rsidR="00A61EA0">
        <w:rPr>
          <w:rFonts w:ascii="Times New Roman" w:hAnsi="Times New Roman" w:cs="Times New Roman"/>
        </w:rPr>
        <w:t xml:space="preserve"> which make this nuclide particularly sensitive Holocene erosion rates.</w:t>
      </w:r>
      <w:ins w:id="0" w:author="Mads  Faurschou Knudsen" w:date="2014-10-24T16:00:00Z">
        <w:r w:rsidR="00A61EA0">
          <w:rPr>
            <w:rFonts w:ascii="Times New Roman" w:hAnsi="Times New Roman" w:cs="Times New Roman"/>
          </w:rPr>
          <w:t xml:space="preserve"> </w:t>
        </w:r>
      </w:ins>
      <w:r w:rsidR="00A61EA0">
        <w:rPr>
          <w:rFonts w:ascii="Times New Roman" w:hAnsi="Times New Roman" w:cs="Times New Roman"/>
        </w:rPr>
        <w:t>It remains challenging to measure i</w:t>
      </w:r>
      <w:r w:rsidR="00A61EA0" w:rsidRPr="00BB30BF">
        <w:rPr>
          <w:rFonts w:ascii="Times New Roman" w:hAnsi="Times New Roman" w:cs="Times New Roman"/>
        </w:rPr>
        <w:t>n</w:t>
      </w:r>
      <w:r w:rsidR="00A61EA0">
        <w:rPr>
          <w:rFonts w:ascii="Times New Roman" w:hAnsi="Times New Roman" w:cs="Times New Roman"/>
        </w:rPr>
        <w:t>-</w:t>
      </w:r>
      <w:r w:rsidR="00A61EA0" w:rsidRPr="00BB30BF">
        <w:rPr>
          <w:rFonts w:ascii="Times New Roman" w:hAnsi="Times New Roman" w:cs="Times New Roman"/>
        </w:rPr>
        <w:t xml:space="preserve">situ produced </w:t>
      </w:r>
      <w:r w:rsidR="00A61EA0" w:rsidRPr="00A61EA0">
        <w:rPr>
          <w:rFonts w:ascii="Times New Roman" w:hAnsi="Times New Roman" w:cs="Times New Roman"/>
          <w:vertAlign w:val="superscript"/>
        </w:rPr>
        <w:t>14</w:t>
      </w:r>
      <w:r w:rsidR="00A61EA0" w:rsidRPr="00BB30BF">
        <w:rPr>
          <w:rFonts w:ascii="Times New Roman" w:hAnsi="Times New Roman" w:cs="Times New Roman"/>
        </w:rPr>
        <w:t>C</w:t>
      </w:r>
      <w:r w:rsidR="00A61EA0">
        <w:rPr>
          <w:rFonts w:ascii="Times New Roman" w:hAnsi="Times New Roman" w:cs="Times New Roman"/>
        </w:rPr>
        <w:t xml:space="preserve">, however, but it is currently achieved at several AMS </w:t>
      </w:r>
      <w:r w:rsidR="00276D3B">
        <w:rPr>
          <w:rFonts w:ascii="Times New Roman" w:hAnsi="Times New Roman" w:cs="Times New Roman"/>
        </w:rPr>
        <w:t xml:space="preserve">laboratories </w:t>
      </w:r>
      <w:r w:rsidR="00A61EA0">
        <w:rPr>
          <w:rFonts w:ascii="Times New Roman" w:hAnsi="Times New Roman" w:cs="Times New Roman"/>
        </w:rPr>
        <w:t>around the world.</w:t>
      </w:r>
      <w:r w:rsidR="00A61EA0" w:rsidRPr="00BB30BF">
        <w:rPr>
          <w:rFonts w:ascii="Times New Roman" w:hAnsi="Times New Roman" w:cs="Times New Roman"/>
        </w:rPr>
        <w:t xml:space="preserve"> </w:t>
      </w:r>
      <w:r w:rsidR="00A61EA0">
        <w:rPr>
          <w:rFonts w:ascii="Times New Roman" w:hAnsi="Times New Roman" w:cs="Times New Roman"/>
        </w:rPr>
        <w:t xml:space="preserve"> </w:t>
      </w:r>
    </w:p>
    <w:p w14:paraId="39CAD087" w14:textId="77777777" w:rsidR="007F78BA" w:rsidRDefault="007F78BA" w:rsidP="0092011B">
      <w:pPr>
        <w:ind w:left="-426"/>
        <w:rPr>
          <w:rFonts w:ascii="Times New Roman" w:hAnsi="Times New Roman" w:cs="Times New Roman"/>
        </w:rPr>
      </w:pPr>
    </w:p>
    <w:p w14:paraId="5C838787" w14:textId="205A2DBE" w:rsidR="00F53201" w:rsidRPr="00F53201" w:rsidRDefault="00F53201" w:rsidP="00F53201">
      <w:pPr>
        <w:ind w:left="-426"/>
        <w:outlineLvl w:val="0"/>
        <w:rPr>
          <w:rFonts w:ascii="Times New Roman" w:hAnsi="Times New Roman" w:cs="Times New Roman"/>
          <w:b/>
        </w:rPr>
      </w:pPr>
      <w:r w:rsidRPr="00BB30BF">
        <w:rPr>
          <w:rFonts w:ascii="Times New Roman" w:hAnsi="Times New Roman" w:cs="Times New Roman"/>
          <w:b/>
        </w:rPr>
        <w:t xml:space="preserve">2.2 </w:t>
      </w:r>
      <w:proofErr w:type="spellStart"/>
      <w:r w:rsidR="003C6AB6">
        <w:rPr>
          <w:rFonts w:ascii="Times New Roman" w:hAnsi="Times New Roman" w:cs="Times New Roman"/>
          <w:b/>
        </w:rPr>
        <w:t>Cosmogenic</w:t>
      </w:r>
      <w:proofErr w:type="spellEnd"/>
      <w:r w:rsidR="003C6AB6">
        <w:rPr>
          <w:rFonts w:ascii="Times New Roman" w:hAnsi="Times New Roman" w:cs="Times New Roman"/>
          <w:b/>
        </w:rPr>
        <w:t xml:space="preserve"> nuclide production rates</w:t>
      </w:r>
    </w:p>
    <w:p w14:paraId="53B50DBA" w14:textId="46AA7B87" w:rsidR="00170AC5" w:rsidRPr="00674574" w:rsidRDefault="00FD6573" w:rsidP="00674574">
      <w:pPr>
        <w:widowControl w:val="0"/>
        <w:autoSpaceDE w:val="0"/>
        <w:autoSpaceDN w:val="0"/>
        <w:adjustRightInd w:val="0"/>
        <w:spacing w:after="240"/>
        <w:ind w:left="-426"/>
        <w:rPr>
          <w:rFonts w:ascii="Times" w:hAnsi="Times" w:cs="Times"/>
          <w:sz w:val="30"/>
          <w:szCs w:val="30"/>
        </w:rPr>
      </w:pPr>
      <w:r w:rsidRPr="00BB30BF">
        <w:rPr>
          <w:rFonts w:ascii="Times New Roman" w:hAnsi="Times New Roman" w:cs="Times New Roman"/>
        </w:rPr>
        <w:t xml:space="preserve">The </w:t>
      </w:r>
      <w:proofErr w:type="spellStart"/>
      <w:r w:rsidRPr="00BB30BF">
        <w:rPr>
          <w:rFonts w:ascii="Times New Roman" w:hAnsi="Times New Roman" w:cs="Times New Roman"/>
        </w:rPr>
        <w:t>cosmogenic</w:t>
      </w:r>
      <w:proofErr w:type="spellEnd"/>
      <w:r w:rsidRPr="00BB30BF">
        <w:rPr>
          <w:rFonts w:ascii="Times New Roman" w:hAnsi="Times New Roman" w:cs="Times New Roman"/>
        </w:rPr>
        <w:t xml:space="preserve"> nuclides are produced when the surface rock is exposed to </w:t>
      </w:r>
      <w:r w:rsidR="00431F3B">
        <w:rPr>
          <w:rFonts w:ascii="Times New Roman" w:hAnsi="Times New Roman" w:cs="Times New Roman"/>
        </w:rPr>
        <w:t>a</w:t>
      </w:r>
      <w:r w:rsidRPr="00BB30BF">
        <w:rPr>
          <w:rFonts w:ascii="Times New Roman" w:hAnsi="Times New Roman" w:cs="Times New Roman"/>
        </w:rPr>
        <w:t xml:space="preserve"> shower of secondary cosmic-ray particles</w:t>
      </w:r>
      <w:r w:rsidR="00431F3B">
        <w:rPr>
          <w:rFonts w:ascii="Times New Roman" w:hAnsi="Times New Roman" w:cs="Times New Roman"/>
        </w:rPr>
        <w:t xml:space="preserve"> (</w:t>
      </w:r>
      <w:proofErr w:type="spellStart"/>
      <w:r w:rsidR="00431F3B">
        <w:rPr>
          <w:rFonts w:ascii="Times New Roman" w:hAnsi="Times New Roman" w:cs="Times New Roman"/>
        </w:rPr>
        <w:t>Lal</w:t>
      </w:r>
      <w:proofErr w:type="spellEnd"/>
      <w:r w:rsidR="00431F3B">
        <w:rPr>
          <w:rFonts w:ascii="Times New Roman" w:hAnsi="Times New Roman" w:cs="Times New Roman"/>
        </w:rPr>
        <w:t xml:space="preserve"> and Peters, 1967)</w:t>
      </w:r>
      <w:r w:rsidRPr="00BB30BF">
        <w:rPr>
          <w:rFonts w:ascii="Times New Roman" w:hAnsi="Times New Roman" w:cs="Times New Roman"/>
        </w:rPr>
        <w:t xml:space="preserve">, including neutrons and </w:t>
      </w:r>
      <w:proofErr w:type="spellStart"/>
      <w:r w:rsidRPr="00BB30BF">
        <w:rPr>
          <w:rFonts w:ascii="Times New Roman" w:hAnsi="Times New Roman" w:cs="Times New Roman"/>
        </w:rPr>
        <w:t>muons</w:t>
      </w:r>
      <w:proofErr w:type="spellEnd"/>
      <w:r w:rsidRPr="00BB30BF">
        <w:rPr>
          <w:rFonts w:ascii="Times New Roman" w:hAnsi="Times New Roman" w:cs="Times New Roman"/>
        </w:rPr>
        <w:t>.</w:t>
      </w:r>
      <w:r w:rsidR="006C68D6" w:rsidRPr="00BB30BF">
        <w:rPr>
          <w:rFonts w:ascii="Times New Roman" w:hAnsi="Times New Roman" w:cs="Times New Roman"/>
        </w:rPr>
        <w:t xml:space="preserve"> </w:t>
      </w:r>
      <w:r w:rsidRPr="00BB30BF">
        <w:rPr>
          <w:rFonts w:ascii="Times New Roman" w:hAnsi="Times New Roman" w:cs="Times New Roman"/>
        </w:rPr>
        <w:t xml:space="preserve">When these particles reach the Earth’s surface they interact with atoms in the minerals </w:t>
      </w:r>
      <w:r w:rsidR="00B945CF" w:rsidRPr="00BB30BF">
        <w:rPr>
          <w:rFonts w:ascii="Times New Roman" w:hAnsi="Times New Roman" w:cs="Times New Roman"/>
        </w:rPr>
        <w:t>in various processes that produce</w:t>
      </w:r>
      <w:r w:rsidRPr="00BB30BF">
        <w:rPr>
          <w:rFonts w:ascii="Times New Roman" w:hAnsi="Times New Roman" w:cs="Times New Roman"/>
        </w:rPr>
        <w:t xml:space="preserve"> </w:t>
      </w:r>
      <w:proofErr w:type="spellStart"/>
      <w:r w:rsidRPr="00BB30BF">
        <w:rPr>
          <w:rFonts w:ascii="Times New Roman" w:hAnsi="Times New Roman" w:cs="Times New Roman"/>
        </w:rPr>
        <w:t>cosmogenic</w:t>
      </w:r>
      <w:proofErr w:type="spellEnd"/>
      <w:r w:rsidRPr="00BB30BF">
        <w:rPr>
          <w:rFonts w:ascii="Times New Roman" w:hAnsi="Times New Roman" w:cs="Times New Roman"/>
        </w:rPr>
        <w:t xml:space="preserve"> nuclide</w:t>
      </w:r>
      <w:r w:rsidR="00B945CF" w:rsidRPr="00BB30BF">
        <w:rPr>
          <w:rFonts w:ascii="Times New Roman" w:hAnsi="Times New Roman" w:cs="Times New Roman"/>
        </w:rPr>
        <w:t>s. In this study, we include the</w:t>
      </w:r>
      <w:r w:rsidRPr="00BB30BF">
        <w:rPr>
          <w:rFonts w:ascii="Times New Roman" w:hAnsi="Times New Roman" w:cs="Times New Roman"/>
        </w:rPr>
        <w:t xml:space="preserve"> three most important production mechanisms </w:t>
      </w:r>
      <w:r w:rsidR="00B945CF" w:rsidRPr="00BB30BF">
        <w:rPr>
          <w:rFonts w:ascii="Times New Roman" w:hAnsi="Times New Roman" w:cs="Times New Roman"/>
        </w:rPr>
        <w:t xml:space="preserve">for the four </w:t>
      </w:r>
      <w:proofErr w:type="spellStart"/>
      <w:r w:rsidR="00B945CF" w:rsidRPr="00BB30BF">
        <w:rPr>
          <w:rFonts w:ascii="Times New Roman" w:hAnsi="Times New Roman" w:cs="Times New Roman"/>
        </w:rPr>
        <w:t>cosmogenic</w:t>
      </w:r>
      <w:proofErr w:type="spellEnd"/>
      <w:r w:rsidR="00B945CF" w:rsidRPr="00BB30BF">
        <w:rPr>
          <w:rFonts w:ascii="Times New Roman" w:hAnsi="Times New Roman" w:cs="Times New Roman"/>
        </w:rPr>
        <w:t xml:space="preserve"> nuclides</w:t>
      </w:r>
      <w:r w:rsidR="005D24E5">
        <w:rPr>
          <w:rFonts w:ascii="Times New Roman" w:hAnsi="Times New Roman" w:cs="Times New Roman"/>
        </w:rPr>
        <w:t xml:space="preserve"> mentioned above</w:t>
      </w:r>
      <w:r w:rsidR="00B945CF" w:rsidRPr="00BB30BF">
        <w:rPr>
          <w:rFonts w:ascii="Times New Roman" w:hAnsi="Times New Roman" w:cs="Times New Roman"/>
        </w:rPr>
        <w:t xml:space="preserve">: </w:t>
      </w:r>
      <w:r w:rsidR="00832DFD">
        <w:rPr>
          <w:rFonts w:ascii="Times New Roman" w:hAnsi="Times New Roman" w:cs="Times New Roman"/>
        </w:rPr>
        <w:t xml:space="preserve">nucleonic </w:t>
      </w:r>
      <w:r w:rsidR="00B945CF" w:rsidRPr="00BB30BF">
        <w:rPr>
          <w:rFonts w:ascii="Times New Roman" w:hAnsi="Times New Roman" w:cs="Times New Roman"/>
        </w:rPr>
        <w:t>spallation (</w:t>
      </w:r>
      <w:proofErr w:type="spellStart"/>
      <w:r w:rsidR="00B945CF" w:rsidRPr="00BB30BF">
        <w:rPr>
          <w:rFonts w:ascii="Times New Roman" w:hAnsi="Times New Roman" w:cs="Times New Roman"/>
        </w:rPr>
        <w:t>spal</w:t>
      </w:r>
      <w:proofErr w:type="spellEnd"/>
      <w:r w:rsidR="00B945CF" w:rsidRPr="00BB30BF">
        <w:rPr>
          <w:rFonts w:ascii="Times New Roman" w:hAnsi="Times New Roman" w:cs="Times New Roman"/>
        </w:rPr>
        <w:t xml:space="preserve">), negative </w:t>
      </w:r>
      <w:proofErr w:type="spellStart"/>
      <w:r w:rsidR="00B945CF" w:rsidRPr="00BB30BF">
        <w:rPr>
          <w:rFonts w:ascii="Times New Roman" w:hAnsi="Times New Roman" w:cs="Times New Roman"/>
        </w:rPr>
        <w:t>muon</w:t>
      </w:r>
      <w:proofErr w:type="spellEnd"/>
      <w:r w:rsidR="00B945CF" w:rsidRPr="00BB30BF">
        <w:rPr>
          <w:rFonts w:ascii="Times New Roman" w:hAnsi="Times New Roman" w:cs="Times New Roman"/>
        </w:rPr>
        <w:t xml:space="preserve"> capture (</w:t>
      </w:r>
      <w:proofErr w:type="spellStart"/>
      <w:r w:rsidR="00B945CF" w:rsidRPr="00BB30BF">
        <w:rPr>
          <w:rFonts w:ascii="Times New Roman" w:hAnsi="Times New Roman" w:cs="Times New Roman"/>
        </w:rPr>
        <w:t>nmc</w:t>
      </w:r>
      <w:proofErr w:type="spellEnd"/>
      <w:r w:rsidR="00B945CF" w:rsidRPr="00BB30BF">
        <w:rPr>
          <w:rFonts w:ascii="Times New Roman" w:hAnsi="Times New Roman" w:cs="Times New Roman"/>
        </w:rPr>
        <w:t xml:space="preserve">), and fast </w:t>
      </w:r>
      <w:proofErr w:type="spellStart"/>
      <w:r w:rsidR="00B945CF" w:rsidRPr="00BB30BF">
        <w:rPr>
          <w:rFonts w:ascii="Times New Roman" w:hAnsi="Times New Roman" w:cs="Times New Roman"/>
        </w:rPr>
        <w:t>muons</w:t>
      </w:r>
      <w:proofErr w:type="spellEnd"/>
      <w:r w:rsidR="00B945CF" w:rsidRPr="00BB30BF">
        <w:rPr>
          <w:rFonts w:ascii="Times New Roman" w:hAnsi="Times New Roman" w:cs="Times New Roman"/>
        </w:rPr>
        <w:t xml:space="preserve"> (</w:t>
      </w:r>
      <w:proofErr w:type="spellStart"/>
      <w:r w:rsidR="00B945CF" w:rsidRPr="00BB30BF">
        <w:rPr>
          <w:rFonts w:ascii="Times New Roman" w:hAnsi="Times New Roman" w:cs="Times New Roman"/>
        </w:rPr>
        <w:t>fm</w:t>
      </w:r>
      <w:proofErr w:type="spellEnd"/>
      <w:r w:rsidR="00B945CF" w:rsidRPr="00BB30BF">
        <w:rPr>
          <w:rFonts w:ascii="Times New Roman" w:hAnsi="Times New Roman" w:cs="Times New Roman"/>
        </w:rPr>
        <w:t>).</w:t>
      </w:r>
      <w:r w:rsidR="00BC0EE9" w:rsidRPr="00BB30BF">
        <w:rPr>
          <w:rFonts w:ascii="Times New Roman" w:hAnsi="Times New Roman" w:cs="Times New Roman"/>
        </w:rPr>
        <w:t xml:space="preserve"> The production of </w:t>
      </w:r>
      <w:proofErr w:type="spellStart"/>
      <w:r w:rsidR="00BC0EE9" w:rsidRPr="00BB30BF">
        <w:rPr>
          <w:rFonts w:ascii="Times New Roman" w:hAnsi="Times New Roman" w:cs="Times New Roman"/>
        </w:rPr>
        <w:t>cosmogenic</w:t>
      </w:r>
      <w:proofErr w:type="spellEnd"/>
      <w:r w:rsidR="00BC0EE9" w:rsidRPr="00BB30BF">
        <w:rPr>
          <w:rFonts w:ascii="Times New Roman" w:hAnsi="Times New Roman" w:cs="Times New Roman"/>
        </w:rPr>
        <w:t xml:space="preserve"> nuclides decays exponentially with depth for all three </w:t>
      </w:r>
      <w:r w:rsidR="00BC0EE9" w:rsidRPr="00674574">
        <w:rPr>
          <w:rFonts w:ascii="Times New Roman" w:hAnsi="Times New Roman" w:cs="Times New Roman"/>
        </w:rPr>
        <w:t>mechanisms, although at different rates because neutrons have considerably shorter attenuation lengths (</w:t>
      </w:r>
      <w:r w:rsidR="00BC0EE9" w:rsidRPr="00E3246F">
        <w:rPr>
          <w:rFonts w:ascii="Symbol" w:hAnsi="Symbol" w:cs="Times New Roman"/>
        </w:rPr>
        <w:t></w:t>
      </w:r>
      <w:r w:rsidR="00BC0EE9" w:rsidRPr="00674574">
        <w:rPr>
          <w:rFonts w:ascii="Times New Roman" w:hAnsi="Times New Roman" w:cs="Times New Roman"/>
        </w:rPr>
        <w:t xml:space="preserve">) than </w:t>
      </w:r>
      <w:proofErr w:type="spellStart"/>
      <w:r w:rsidR="00BC0EE9" w:rsidRPr="00674574">
        <w:rPr>
          <w:rFonts w:ascii="Times New Roman" w:hAnsi="Times New Roman" w:cs="Times New Roman"/>
        </w:rPr>
        <w:t>muons</w:t>
      </w:r>
      <w:proofErr w:type="spellEnd"/>
      <w:r w:rsidR="005D24E5" w:rsidRPr="00674574">
        <w:rPr>
          <w:rFonts w:ascii="Times New Roman" w:hAnsi="Times New Roman" w:cs="Times New Roman"/>
        </w:rPr>
        <w:t>,</w:t>
      </w:r>
      <w:r w:rsidR="00BC0EE9" w:rsidRPr="00674574">
        <w:rPr>
          <w:rFonts w:ascii="Times New Roman" w:hAnsi="Times New Roman" w:cs="Times New Roman"/>
        </w:rPr>
        <w:t xml:space="preserve"> which penetrate much deeper into the ground. </w:t>
      </w:r>
      <w:r w:rsidR="00747D36" w:rsidRPr="00674574">
        <w:rPr>
          <w:rFonts w:ascii="Times New Roman" w:hAnsi="Times New Roman" w:cs="Times New Roman"/>
        </w:rPr>
        <w:t>However, t</w:t>
      </w:r>
      <w:r w:rsidR="002B56C9" w:rsidRPr="00674574">
        <w:rPr>
          <w:rFonts w:ascii="Times New Roman" w:hAnsi="Times New Roman" w:cs="Times New Roman"/>
        </w:rPr>
        <w:t>he theo</w:t>
      </w:r>
      <w:r w:rsidR="00832DFD" w:rsidRPr="00674574">
        <w:rPr>
          <w:rFonts w:ascii="Times New Roman" w:hAnsi="Times New Roman" w:cs="Times New Roman"/>
        </w:rPr>
        <w:t xml:space="preserve">retical production </w:t>
      </w:r>
      <w:r w:rsidR="002B56C9" w:rsidRPr="00674574">
        <w:rPr>
          <w:rFonts w:ascii="Times New Roman" w:hAnsi="Times New Roman" w:cs="Times New Roman"/>
        </w:rPr>
        <w:t>of TCNs due to</w:t>
      </w:r>
      <w:r w:rsidR="00832DFD" w:rsidRPr="00674574">
        <w:rPr>
          <w:rFonts w:ascii="Times New Roman" w:hAnsi="Times New Roman" w:cs="Times New Roman"/>
        </w:rPr>
        <w:t xml:space="preserve"> </w:t>
      </w:r>
      <w:proofErr w:type="spellStart"/>
      <w:r w:rsidR="00832DFD" w:rsidRPr="00674574">
        <w:rPr>
          <w:rFonts w:ascii="Times New Roman" w:hAnsi="Times New Roman" w:cs="Times New Roman"/>
        </w:rPr>
        <w:t>muons</w:t>
      </w:r>
      <w:proofErr w:type="spellEnd"/>
      <w:r w:rsidR="00832DFD" w:rsidRPr="00674574">
        <w:rPr>
          <w:rFonts w:ascii="Times New Roman" w:hAnsi="Times New Roman" w:cs="Times New Roman"/>
        </w:rPr>
        <w:t xml:space="preserve"> does not behave as a simple exponential </w:t>
      </w:r>
      <w:r w:rsidR="00832DFD" w:rsidRPr="00674574">
        <w:rPr>
          <w:rFonts w:ascii="Times New Roman" w:hAnsi="Times New Roman" w:cs="Times New Roman"/>
        </w:rPr>
        <w:lastRenderedPageBreak/>
        <w:t xml:space="preserve">function with depth </w:t>
      </w:r>
      <w:r w:rsidR="00961FB8" w:rsidRPr="00674574">
        <w:rPr>
          <w:rFonts w:ascii="Times New Roman" w:hAnsi="Times New Roman" w:cs="Times New Roman"/>
        </w:rPr>
        <w:t>(</w:t>
      </w:r>
      <w:proofErr w:type="spellStart"/>
      <w:r w:rsidR="00961FB8" w:rsidRPr="00674574">
        <w:rPr>
          <w:rFonts w:ascii="Times New Roman" w:hAnsi="Times New Roman" w:cs="Times New Roman"/>
        </w:rPr>
        <w:t>Heisinger</w:t>
      </w:r>
      <w:proofErr w:type="spellEnd"/>
      <w:r w:rsidR="00961FB8" w:rsidRPr="00674574">
        <w:rPr>
          <w:rFonts w:ascii="Times New Roman" w:hAnsi="Times New Roman" w:cs="Times New Roman"/>
        </w:rPr>
        <w:t xml:space="preserve"> et al., 2002a, 2002b)</w:t>
      </w:r>
      <w:r w:rsidR="00832DFD" w:rsidRPr="00674574">
        <w:rPr>
          <w:rFonts w:ascii="Times New Roman" w:hAnsi="Times New Roman" w:cs="Times New Roman"/>
        </w:rPr>
        <w:t xml:space="preserve">, </w:t>
      </w:r>
      <w:r w:rsidR="00961FB8" w:rsidRPr="00674574">
        <w:rPr>
          <w:rFonts w:ascii="Times New Roman" w:hAnsi="Times New Roman" w:cs="Times New Roman"/>
        </w:rPr>
        <w:t xml:space="preserve">but </w:t>
      </w:r>
      <w:r w:rsidR="00832DFD" w:rsidRPr="00674574">
        <w:rPr>
          <w:rFonts w:ascii="Times New Roman" w:hAnsi="Times New Roman" w:cs="Times New Roman"/>
        </w:rPr>
        <w:t xml:space="preserve">it has been shown that reasonable approximations to </w:t>
      </w:r>
      <w:r w:rsidR="00961FB8" w:rsidRPr="00674574">
        <w:rPr>
          <w:rFonts w:ascii="Times New Roman" w:hAnsi="Times New Roman" w:cs="Times New Roman"/>
        </w:rPr>
        <w:t>the theoretical</w:t>
      </w:r>
      <w:r w:rsidR="00832DFD" w:rsidRPr="00674574">
        <w:rPr>
          <w:rFonts w:ascii="Times New Roman" w:hAnsi="Times New Roman" w:cs="Times New Roman"/>
        </w:rPr>
        <w:t xml:space="preserve"> production </w:t>
      </w:r>
      <w:r w:rsidR="00961FB8" w:rsidRPr="00674574">
        <w:rPr>
          <w:rFonts w:ascii="Times New Roman" w:hAnsi="Times New Roman" w:cs="Times New Roman"/>
        </w:rPr>
        <w:t>can be made with multiple expo</w:t>
      </w:r>
      <w:r w:rsidR="00832DFD" w:rsidRPr="00674574">
        <w:rPr>
          <w:rFonts w:ascii="Times New Roman" w:hAnsi="Times New Roman" w:cs="Times New Roman"/>
        </w:rPr>
        <w:t xml:space="preserve">nential terms for </w:t>
      </w:r>
      <w:proofErr w:type="spellStart"/>
      <w:r w:rsidR="00961FB8" w:rsidRPr="00674574">
        <w:rPr>
          <w:rFonts w:ascii="Times New Roman" w:hAnsi="Times New Roman" w:cs="Times New Roman"/>
        </w:rPr>
        <w:t>muon</w:t>
      </w:r>
      <w:proofErr w:type="spellEnd"/>
      <w:r w:rsidR="00961FB8" w:rsidRPr="00674574">
        <w:rPr>
          <w:rFonts w:ascii="Times New Roman" w:hAnsi="Times New Roman" w:cs="Times New Roman"/>
        </w:rPr>
        <w:t xml:space="preserve"> production </w:t>
      </w:r>
      <w:r w:rsidR="000D0486">
        <w:rPr>
          <w:rFonts w:ascii="Times New Roman" w:hAnsi="Times New Roman" w:cs="Times New Roman"/>
        </w:rPr>
        <w:t>mechanisms</w:t>
      </w:r>
      <w:r w:rsidR="00961FB8" w:rsidRPr="00674574">
        <w:rPr>
          <w:rFonts w:ascii="Times New Roman" w:hAnsi="Times New Roman" w:cs="Times New Roman"/>
        </w:rPr>
        <w:t xml:space="preserve"> (</w:t>
      </w:r>
      <w:r w:rsidR="00832DFD" w:rsidRPr="00674574">
        <w:rPr>
          <w:rFonts w:ascii="Times New Roman" w:hAnsi="Times New Roman" w:cs="Times New Roman"/>
        </w:rPr>
        <w:t>Granger and Smi</w:t>
      </w:r>
      <w:r w:rsidR="00961FB8" w:rsidRPr="00674574">
        <w:rPr>
          <w:rFonts w:ascii="Times New Roman" w:hAnsi="Times New Roman" w:cs="Times New Roman"/>
        </w:rPr>
        <w:t xml:space="preserve">th, 2000; Schaller et al., 2002, </w:t>
      </w:r>
      <w:proofErr w:type="spellStart"/>
      <w:r w:rsidR="00961FB8" w:rsidRPr="00674574">
        <w:rPr>
          <w:rFonts w:ascii="Times New Roman" w:hAnsi="Times New Roman" w:cs="Times New Roman"/>
        </w:rPr>
        <w:t>Hidy</w:t>
      </w:r>
      <w:proofErr w:type="spellEnd"/>
      <w:r w:rsidR="00961FB8" w:rsidRPr="00674574">
        <w:rPr>
          <w:rFonts w:ascii="Times New Roman" w:hAnsi="Times New Roman" w:cs="Times New Roman"/>
        </w:rPr>
        <w:t xml:space="preserve"> et al., 2010)</w:t>
      </w:r>
      <w:r w:rsidR="00832DFD" w:rsidRPr="00674574">
        <w:rPr>
          <w:rFonts w:ascii="Times New Roman" w:hAnsi="Times New Roman" w:cs="Times New Roman"/>
        </w:rPr>
        <w:t xml:space="preserve">. In this </w:t>
      </w:r>
      <w:r w:rsidR="00961FB8" w:rsidRPr="00674574">
        <w:rPr>
          <w:rFonts w:ascii="Times New Roman" w:hAnsi="Times New Roman" w:cs="Times New Roman"/>
        </w:rPr>
        <w:t xml:space="preserve">study, we adopt </w:t>
      </w:r>
      <w:r w:rsidR="00C15616" w:rsidRPr="00674574">
        <w:rPr>
          <w:rFonts w:ascii="Times New Roman" w:hAnsi="Times New Roman" w:cs="Times New Roman"/>
        </w:rPr>
        <w:t>the approach of Schaller et al. (2002) to calculate the TCN produc</w:t>
      </w:r>
      <w:r w:rsidR="00674574" w:rsidRPr="00674574">
        <w:rPr>
          <w:rFonts w:ascii="Times New Roman" w:hAnsi="Times New Roman" w:cs="Times New Roman"/>
        </w:rPr>
        <w:t>tion as a function of depth (z)</w:t>
      </w:r>
      <w:r w:rsidR="00BC0EE9" w:rsidRPr="00674574">
        <w:rPr>
          <w:rFonts w:ascii="Times New Roman" w:hAnsi="Times New Roman" w:cs="Times New Roman"/>
        </w:rPr>
        <w:t xml:space="preserve"> given by the following equations:</w:t>
      </w:r>
    </w:p>
    <w:p w14:paraId="63DC6A77" w14:textId="77777777" w:rsidR="00170AC5" w:rsidRPr="00BB30BF" w:rsidRDefault="00170AC5" w:rsidP="0092011B">
      <w:pPr>
        <w:ind w:left="-426"/>
        <w:rPr>
          <w:rFonts w:ascii="Times New Roman" w:hAnsi="Times New Roman" w:cs="Times New Roman"/>
          <w:b/>
        </w:rPr>
      </w:pPr>
    </w:p>
    <w:p w14:paraId="2DFA7415" w14:textId="1A608280" w:rsidR="0062526C" w:rsidRPr="00BB30BF" w:rsidRDefault="008334F0"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spal</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spal</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ρz</m:t>
                </m:r>
              </m:num>
              <m:den>
                <m:sSub>
                  <m:sSubPr>
                    <m:ctrlPr>
                      <w:rPr>
                        <w:rFonts w:ascii="Cambria Math" w:hAnsi="Cambria Math" w:cs="Times New Roman"/>
                        <w:i/>
                      </w:rPr>
                    </m:ctrlPr>
                  </m:sSubPr>
                  <m:e>
                    <m:r>
                      <m:rPr>
                        <m:sty m:val="p"/>
                      </m:rPr>
                      <w:rPr>
                        <w:rFonts w:ascii="Cambria Math" w:hAnsi="Cambria Math" w:cs="Times New Roman"/>
                      </w:rPr>
                      <m:t>Λ</m:t>
                    </m:r>
                  </m:e>
                  <m:sub>
                    <m:r>
                      <w:rPr>
                        <w:rFonts w:ascii="Cambria Math" w:hAnsi="Cambria Math" w:cs="Times New Roman"/>
                      </w:rPr>
                      <m:t>spal,i</m:t>
                    </m:r>
                  </m:sub>
                </m:sSub>
              </m:den>
            </m:f>
          </m:sup>
        </m:sSup>
      </m:oMath>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t>(1)</w:t>
      </w:r>
    </w:p>
    <w:p w14:paraId="572F8E7E" w14:textId="77777777" w:rsidR="009E7232" w:rsidRPr="00BB30BF" w:rsidRDefault="009E7232" w:rsidP="0092011B">
      <w:pPr>
        <w:ind w:left="-426"/>
        <w:rPr>
          <w:rFonts w:ascii="Times New Roman" w:hAnsi="Times New Roman" w:cs="Times New Roman"/>
        </w:rPr>
      </w:pPr>
    </w:p>
    <w:p w14:paraId="567A5DAD" w14:textId="037B2E56" w:rsidR="009E7232" w:rsidRPr="00BB30BF" w:rsidRDefault="008334F0"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nmc</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nmc</m:t>
            </m:r>
          </m:sub>
        </m:sSub>
        <m:r>
          <w:rPr>
            <w:rFonts w:ascii="Cambria Math" w:hAnsi="Cambria Math" w:cs="Times New Roman"/>
          </w:rPr>
          <m:t>(0)*</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ρz</m:t>
                </m:r>
              </m:num>
              <m:den>
                <m:sSub>
                  <m:sSubPr>
                    <m:ctrlPr>
                      <w:rPr>
                        <w:rFonts w:ascii="Cambria Math" w:hAnsi="Cambria Math" w:cs="Times New Roman"/>
                        <w:i/>
                      </w:rPr>
                    </m:ctrlPr>
                  </m:sSubPr>
                  <m:e>
                    <m:r>
                      <m:rPr>
                        <m:sty m:val="p"/>
                      </m:rPr>
                      <w:rPr>
                        <w:rFonts w:ascii="Cambria Math" w:hAnsi="Cambria Math" w:cs="Times New Roman"/>
                      </w:rPr>
                      <m:t>Λ</m:t>
                    </m:r>
                  </m:e>
                  <m:sub>
                    <m:r>
                      <w:rPr>
                        <w:rFonts w:ascii="Cambria Math" w:hAnsi="Cambria Math" w:cs="Times New Roman"/>
                      </w:rPr>
                      <m:t>nmc,j</m:t>
                    </m:r>
                  </m:sub>
                </m:sSub>
              </m:den>
            </m:f>
          </m:sup>
        </m:sSup>
      </m:oMath>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t>(2)</w:t>
      </w:r>
    </w:p>
    <w:p w14:paraId="07A9EBED" w14:textId="20370F24" w:rsidR="009E7232" w:rsidRPr="00BB30BF" w:rsidRDefault="00796C0F" w:rsidP="0092011B">
      <w:pPr>
        <w:ind w:left="-426"/>
        <w:rPr>
          <w:rFonts w:ascii="Times New Roman" w:hAnsi="Times New Roman" w:cs="Times New Roman"/>
        </w:rPr>
      </w:pPr>
      <w:r>
        <w:rPr>
          <w:rFonts w:ascii="Times New Roman" w:hAnsi="Times New Roman" w:cs="Times New Roman"/>
        </w:rPr>
        <w:tab/>
      </w:r>
    </w:p>
    <w:p w14:paraId="1CCC918F" w14:textId="27AD57CF" w:rsidR="009E7232" w:rsidRPr="00BB30BF" w:rsidRDefault="008334F0"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m:t>
            </m:r>
          </m:sub>
        </m:sSub>
        <m:r>
          <w:rPr>
            <w:rFonts w:ascii="Cambria Math" w:hAnsi="Cambria Math" w:cs="Times New Roman"/>
          </w:rPr>
          <m:t>(0)*</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ρz</m:t>
                </m:r>
              </m:num>
              <m:den>
                <m:sSub>
                  <m:sSubPr>
                    <m:ctrlPr>
                      <w:rPr>
                        <w:rFonts w:ascii="Cambria Math" w:hAnsi="Cambria Math" w:cs="Times New Roman"/>
                        <w:i/>
                      </w:rPr>
                    </m:ctrlPr>
                  </m:sSubPr>
                  <m:e>
                    <m:r>
                      <m:rPr>
                        <m:sty m:val="p"/>
                      </m:rPr>
                      <w:rPr>
                        <w:rFonts w:ascii="Cambria Math" w:hAnsi="Cambria Math" w:cs="Times New Roman"/>
                      </w:rPr>
                      <m:t>Λ</m:t>
                    </m:r>
                  </m:e>
                  <m:sub>
                    <m:r>
                      <w:rPr>
                        <w:rFonts w:ascii="Cambria Math" w:hAnsi="Cambria Math" w:cs="Times New Roman"/>
                      </w:rPr>
                      <m:t>fm,k</m:t>
                    </m:r>
                  </m:sub>
                </m:sSub>
              </m:den>
            </m:f>
          </m:sup>
        </m:sSup>
      </m:oMath>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t>(3)</w:t>
      </w:r>
    </w:p>
    <w:p w14:paraId="747D93EC" w14:textId="77777777" w:rsidR="00064DE8" w:rsidRPr="00BB30BF" w:rsidRDefault="00064DE8" w:rsidP="0092011B">
      <w:pPr>
        <w:ind w:left="-426"/>
        <w:rPr>
          <w:rFonts w:ascii="Times New Roman" w:hAnsi="Times New Roman" w:cs="Times New Roman"/>
        </w:rPr>
      </w:pPr>
    </w:p>
    <w:p w14:paraId="10A0A864" w14:textId="67509B3E" w:rsidR="00064DE8" w:rsidRPr="00BB30BF" w:rsidRDefault="008334F0"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Total</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spal</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nmc</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m:t>
            </m:r>
          </m:sub>
        </m:sSub>
        <m:r>
          <w:rPr>
            <w:rFonts w:ascii="Cambria Math" w:hAnsi="Cambria Math" w:cs="Times New Roman"/>
          </w:rPr>
          <m:t>(z)</m:t>
        </m:r>
      </m:oMath>
      <w:r w:rsidR="00796C0F">
        <w:rPr>
          <w:rFonts w:ascii="Times New Roman" w:hAnsi="Times New Roman" w:cs="Times New Roman"/>
        </w:rPr>
        <w:tab/>
      </w:r>
      <w:r w:rsidR="00796C0F">
        <w:rPr>
          <w:rFonts w:ascii="Times New Roman" w:hAnsi="Times New Roman" w:cs="Times New Roman"/>
        </w:rPr>
        <w:tab/>
      </w:r>
      <w:r w:rsidR="00DE701D">
        <w:rPr>
          <w:rFonts w:ascii="Times New Roman" w:hAnsi="Times New Roman" w:cs="Times New Roman"/>
        </w:rPr>
        <w:tab/>
      </w:r>
      <w:r w:rsidR="00796C0F">
        <w:rPr>
          <w:rFonts w:ascii="Times New Roman" w:hAnsi="Times New Roman" w:cs="Times New Roman"/>
        </w:rPr>
        <w:t>(4)</w:t>
      </w:r>
    </w:p>
    <w:p w14:paraId="72B94B06" w14:textId="77777777" w:rsidR="00220E2E" w:rsidRPr="00BB30BF" w:rsidRDefault="00220E2E" w:rsidP="0092011B">
      <w:pPr>
        <w:ind w:left="-426"/>
        <w:rPr>
          <w:rFonts w:ascii="Times New Roman" w:hAnsi="Times New Roman" w:cs="Times New Roman"/>
          <w:b/>
        </w:rPr>
      </w:pPr>
    </w:p>
    <w:p w14:paraId="22395EBE" w14:textId="206E3B30" w:rsidR="001B72D5" w:rsidRDefault="00AC16B9" w:rsidP="0092011B">
      <w:pPr>
        <w:ind w:left="-426"/>
        <w:rPr>
          <w:rFonts w:ascii="Times New Roman" w:hAnsi="Times New Roman" w:cs="Times New Roman"/>
        </w:rPr>
      </w:pPr>
      <w:proofErr w:type="gramStart"/>
      <w:r w:rsidRPr="00BB30BF">
        <w:rPr>
          <w:rFonts w:ascii="Times New Roman" w:hAnsi="Times New Roman" w:cs="Times New Roman"/>
        </w:rPr>
        <w:t>where</w:t>
      </w:r>
      <w:proofErr w:type="gramEnd"/>
      <w:r w:rsidRPr="00BB30BF">
        <w:rPr>
          <w:rFonts w:ascii="Times New Roman" w:hAnsi="Times New Roman" w:cs="Times New Roman"/>
        </w:rPr>
        <w:t xml:space="preserve"> </w:t>
      </w:r>
      <w:r w:rsidRPr="00BB30BF">
        <w:rPr>
          <w:rFonts w:ascii="Symbol" w:hAnsi="Symbol" w:cs="Times New Roman"/>
        </w:rPr>
        <w:t></w:t>
      </w:r>
      <w:r w:rsidRPr="00BB30BF">
        <w:rPr>
          <w:rFonts w:ascii="Times New Roman" w:hAnsi="Times New Roman" w:cs="Times New Roman"/>
        </w:rPr>
        <w:t xml:space="preserve"> is the density of the rock (</w:t>
      </w:r>
      <w:r w:rsidR="00FD7AB8">
        <w:rPr>
          <w:rFonts w:ascii="Times New Roman" w:hAnsi="Times New Roman" w:cs="Times New Roman"/>
        </w:rPr>
        <w:t xml:space="preserve">here we use </w:t>
      </w:r>
      <w:r w:rsidR="00256C51">
        <w:rPr>
          <w:rFonts w:ascii="Times New Roman" w:hAnsi="Times New Roman" w:cs="Times New Roman"/>
        </w:rPr>
        <w:t xml:space="preserve">a value of </w:t>
      </w:r>
      <w:r w:rsidRPr="00BB30BF">
        <w:rPr>
          <w:rFonts w:ascii="Times New Roman" w:hAnsi="Times New Roman" w:cs="Times New Roman"/>
        </w:rPr>
        <w:t>2.65 g/cm</w:t>
      </w:r>
      <w:r w:rsidRPr="00BB30BF">
        <w:rPr>
          <w:rFonts w:ascii="Times New Roman" w:hAnsi="Times New Roman" w:cs="Times New Roman"/>
          <w:vertAlign w:val="superscript"/>
        </w:rPr>
        <w:t>3</w:t>
      </w:r>
      <w:r w:rsidRPr="00BB30BF">
        <w:rPr>
          <w:rFonts w:ascii="Times New Roman" w:hAnsi="Times New Roman" w:cs="Times New Roman"/>
        </w:rPr>
        <w:t>)</w:t>
      </w:r>
      <w:r w:rsidR="000D0486">
        <w:rPr>
          <w:rFonts w:ascii="Times New Roman" w:hAnsi="Times New Roman" w:cs="Times New Roman"/>
        </w:rPr>
        <w:t xml:space="preserve">, </w:t>
      </w:r>
      <w:r w:rsidR="00E3246F" w:rsidRPr="00E3246F">
        <w:rPr>
          <w:rFonts w:ascii="Symbol" w:hAnsi="Symbol" w:cs="Times New Roman"/>
        </w:rPr>
        <w:t></w:t>
      </w:r>
      <w:r w:rsidR="00E3246F">
        <w:rPr>
          <w:rFonts w:ascii="Symbol" w:hAnsi="Symbol" w:cs="Times New Roman"/>
        </w:rPr>
        <w:t></w:t>
      </w:r>
      <w:r w:rsidR="000D0486">
        <w:rPr>
          <w:rFonts w:ascii="Times New Roman" w:hAnsi="Times New Roman" w:cs="Times New Roman"/>
        </w:rPr>
        <w:t xml:space="preserve">the attenuation lengths, and </w:t>
      </w:r>
      <w:proofErr w:type="spellStart"/>
      <w:r w:rsidR="000D0486" w:rsidRPr="000D0486">
        <w:rPr>
          <w:rFonts w:ascii="Times New Roman" w:hAnsi="Times New Roman" w:cs="Times New Roman"/>
          <w:i/>
        </w:rPr>
        <w:t>a</w:t>
      </w:r>
      <w:r w:rsidR="00E3246F" w:rsidRPr="00E3246F">
        <w:rPr>
          <w:rFonts w:ascii="Times New Roman" w:hAnsi="Times New Roman" w:cs="Times New Roman"/>
          <w:i/>
          <w:vertAlign w:val="subscript"/>
        </w:rPr>
        <w:t>i</w:t>
      </w:r>
      <w:proofErr w:type="spellEnd"/>
      <w:r w:rsidR="000D0486" w:rsidRPr="000D0486">
        <w:rPr>
          <w:rFonts w:ascii="Times New Roman" w:hAnsi="Times New Roman" w:cs="Times New Roman"/>
          <w:i/>
        </w:rPr>
        <w:t>,</w:t>
      </w:r>
      <w:r w:rsidR="00E3246F">
        <w:rPr>
          <w:rFonts w:ascii="Times New Roman" w:hAnsi="Times New Roman" w:cs="Times New Roman"/>
          <w:i/>
        </w:rPr>
        <w:t xml:space="preserve"> </w:t>
      </w:r>
      <w:proofErr w:type="spellStart"/>
      <w:r w:rsidR="000D0486" w:rsidRPr="000D0486">
        <w:rPr>
          <w:rFonts w:ascii="Times New Roman" w:hAnsi="Times New Roman" w:cs="Times New Roman"/>
          <w:i/>
        </w:rPr>
        <w:t>b</w:t>
      </w:r>
      <w:r w:rsidR="00E3246F" w:rsidRPr="00E3246F">
        <w:rPr>
          <w:rFonts w:ascii="Times New Roman" w:hAnsi="Times New Roman" w:cs="Times New Roman"/>
          <w:i/>
          <w:vertAlign w:val="subscript"/>
        </w:rPr>
        <w:t>j</w:t>
      </w:r>
      <w:proofErr w:type="spellEnd"/>
      <w:r w:rsidR="000D0486" w:rsidRPr="000D0486">
        <w:rPr>
          <w:rFonts w:ascii="Times New Roman" w:hAnsi="Times New Roman" w:cs="Times New Roman"/>
          <w:i/>
        </w:rPr>
        <w:t>,</w:t>
      </w:r>
      <w:r w:rsidR="00E3246F">
        <w:rPr>
          <w:rFonts w:ascii="Times New Roman" w:hAnsi="Times New Roman" w:cs="Times New Roman"/>
          <w:i/>
        </w:rPr>
        <w:t xml:space="preserve"> </w:t>
      </w:r>
      <w:proofErr w:type="spellStart"/>
      <w:r w:rsidR="000D0486" w:rsidRPr="000D0486">
        <w:rPr>
          <w:rFonts w:ascii="Times New Roman" w:hAnsi="Times New Roman" w:cs="Times New Roman"/>
          <w:i/>
        </w:rPr>
        <w:t>c</w:t>
      </w:r>
      <w:r w:rsidR="00E3246F" w:rsidRPr="00E3246F">
        <w:rPr>
          <w:rFonts w:ascii="Times New Roman" w:hAnsi="Times New Roman" w:cs="Times New Roman"/>
          <w:i/>
          <w:vertAlign w:val="subscript"/>
        </w:rPr>
        <w:t>k</w:t>
      </w:r>
      <w:proofErr w:type="spellEnd"/>
      <w:r w:rsidR="000D0486">
        <w:rPr>
          <w:rFonts w:ascii="Times New Roman" w:hAnsi="Times New Roman" w:cs="Times New Roman"/>
        </w:rPr>
        <w:t xml:space="preserve"> </w:t>
      </w:r>
      <w:r w:rsidRPr="00BB30BF">
        <w:rPr>
          <w:rFonts w:ascii="Times New Roman" w:hAnsi="Times New Roman" w:cs="Times New Roman"/>
        </w:rPr>
        <w:t xml:space="preserve"> </w:t>
      </w:r>
      <w:r w:rsidR="000A1D3F">
        <w:rPr>
          <w:rFonts w:ascii="Times New Roman" w:hAnsi="Times New Roman" w:cs="Times New Roman"/>
        </w:rPr>
        <w:t>are</w:t>
      </w:r>
      <w:r w:rsidR="00B536DC">
        <w:rPr>
          <w:rFonts w:ascii="Times New Roman" w:hAnsi="Times New Roman" w:cs="Times New Roman"/>
        </w:rPr>
        <w:t xml:space="preserve"> </w:t>
      </w:r>
      <w:r w:rsidR="00E3246F">
        <w:rPr>
          <w:rFonts w:ascii="Times New Roman" w:hAnsi="Times New Roman" w:cs="Times New Roman"/>
        </w:rPr>
        <w:t xml:space="preserve">dimensionless coefficients. </w:t>
      </w:r>
      <w:r w:rsidRPr="00BB30BF">
        <w:rPr>
          <w:rFonts w:ascii="Times New Roman" w:hAnsi="Times New Roman" w:cs="Times New Roman"/>
        </w:rPr>
        <w:t xml:space="preserve">The values used </w:t>
      </w:r>
      <w:r w:rsidR="00B536DC">
        <w:rPr>
          <w:rFonts w:ascii="Times New Roman" w:hAnsi="Times New Roman" w:cs="Times New Roman"/>
        </w:rPr>
        <w:t>in this study</w:t>
      </w:r>
      <w:r w:rsidRPr="00BB30BF">
        <w:rPr>
          <w:rFonts w:ascii="Times New Roman" w:hAnsi="Times New Roman" w:cs="Times New Roman"/>
        </w:rPr>
        <w:t xml:space="preserve"> for </w:t>
      </w:r>
      <w:r w:rsidR="00B536DC">
        <w:rPr>
          <w:rFonts w:ascii="Times New Roman" w:hAnsi="Times New Roman" w:cs="Times New Roman"/>
        </w:rPr>
        <w:t xml:space="preserve">the dimensionless coefficients and </w:t>
      </w:r>
      <w:r w:rsidRPr="00BB30BF">
        <w:rPr>
          <w:rFonts w:ascii="Times New Roman" w:hAnsi="Times New Roman" w:cs="Times New Roman"/>
        </w:rPr>
        <w:t>attenuation lengths associated with spallation (</w:t>
      </w:r>
      <w:proofErr w:type="spellStart"/>
      <w:r w:rsidRPr="00BB30BF">
        <w:rPr>
          <w:rFonts w:ascii="Times New Roman" w:hAnsi="Times New Roman" w:cs="Times New Roman"/>
        </w:rPr>
        <w:t>spal</w:t>
      </w:r>
      <w:proofErr w:type="spellEnd"/>
      <w:r w:rsidRPr="00BB30BF">
        <w:rPr>
          <w:rFonts w:ascii="Times New Roman" w:hAnsi="Times New Roman" w:cs="Times New Roman"/>
        </w:rPr>
        <w:t xml:space="preserve">), negative </w:t>
      </w:r>
      <w:proofErr w:type="spellStart"/>
      <w:r w:rsidRPr="00BB30BF">
        <w:rPr>
          <w:rFonts w:ascii="Times New Roman" w:hAnsi="Times New Roman" w:cs="Times New Roman"/>
        </w:rPr>
        <w:t>muon</w:t>
      </w:r>
      <w:proofErr w:type="spellEnd"/>
      <w:r w:rsidRPr="00BB30BF">
        <w:rPr>
          <w:rFonts w:ascii="Times New Roman" w:hAnsi="Times New Roman" w:cs="Times New Roman"/>
        </w:rPr>
        <w:t xml:space="preserve"> capture (</w:t>
      </w:r>
      <w:proofErr w:type="spellStart"/>
      <w:r w:rsidRPr="00BB30BF">
        <w:rPr>
          <w:rFonts w:ascii="Times New Roman" w:hAnsi="Times New Roman" w:cs="Times New Roman"/>
        </w:rPr>
        <w:t>nmc</w:t>
      </w:r>
      <w:proofErr w:type="spellEnd"/>
      <w:r w:rsidRPr="00BB30BF">
        <w:rPr>
          <w:rFonts w:ascii="Times New Roman" w:hAnsi="Times New Roman" w:cs="Times New Roman"/>
        </w:rPr>
        <w:t xml:space="preserve">), and fast </w:t>
      </w:r>
      <w:proofErr w:type="spellStart"/>
      <w:r w:rsidRPr="00BB30BF">
        <w:rPr>
          <w:rFonts w:ascii="Times New Roman" w:hAnsi="Times New Roman" w:cs="Times New Roman"/>
        </w:rPr>
        <w:t>muons</w:t>
      </w:r>
      <w:proofErr w:type="spellEnd"/>
      <w:r w:rsidRPr="00BB30BF">
        <w:rPr>
          <w:rFonts w:ascii="Times New Roman" w:hAnsi="Times New Roman" w:cs="Times New Roman"/>
        </w:rPr>
        <w:t xml:space="preserve"> (</w:t>
      </w:r>
      <w:proofErr w:type="spellStart"/>
      <w:r w:rsidRPr="00BB30BF">
        <w:rPr>
          <w:rFonts w:ascii="Times New Roman" w:hAnsi="Times New Roman" w:cs="Times New Roman"/>
        </w:rPr>
        <w:t>fm</w:t>
      </w:r>
      <w:proofErr w:type="spellEnd"/>
      <w:r w:rsidRPr="00BB30BF">
        <w:rPr>
          <w:rFonts w:ascii="Times New Roman" w:hAnsi="Times New Roman" w:cs="Times New Roman"/>
        </w:rPr>
        <w:t xml:space="preserve">) are </w:t>
      </w:r>
      <w:r w:rsidR="00B536DC">
        <w:rPr>
          <w:rFonts w:ascii="Times New Roman" w:hAnsi="Times New Roman" w:cs="Times New Roman"/>
        </w:rPr>
        <w:t xml:space="preserve">adopted from Schaller et al. (2002) and </w:t>
      </w:r>
      <w:r w:rsidRPr="00BB30BF">
        <w:rPr>
          <w:rFonts w:ascii="Times New Roman" w:hAnsi="Times New Roman" w:cs="Times New Roman"/>
        </w:rPr>
        <w:t>given in Table 1.</w:t>
      </w:r>
      <w:r w:rsidR="002A48E9">
        <w:rPr>
          <w:rFonts w:ascii="Times New Roman" w:hAnsi="Times New Roman" w:cs="Times New Roman"/>
        </w:rPr>
        <w:t xml:space="preserve"> </w:t>
      </w:r>
      <w:r w:rsidR="00B536DC">
        <w:rPr>
          <w:rFonts w:ascii="Times New Roman" w:hAnsi="Times New Roman" w:cs="Times New Roman"/>
        </w:rPr>
        <w:t>Figure 1</w:t>
      </w:r>
      <w:r w:rsidR="00B536DC" w:rsidRPr="00BB30BF">
        <w:rPr>
          <w:rFonts w:ascii="Times New Roman" w:hAnsi="Times New Roman" w:cs="Times New Roman"/>
        </w:rPr>
        <w:t xml:space="preserve"> shows </w:t>
      </w:r>
      <w:r w:rsidR="00B536DC">
        <w:rPr>
          <w:rFonts w:ascii="Times New Roman" w:hAnsi="Times New Roman" w:cs="Times New Roman"/>
        </w:rPr>
        <w:t>how the total production rate, along with the various producti</w:t>
      </w:r>
      <w:r w:rsidR="00057D7C">
        <w:rPr>
          <w:rFonts w:ascii="Times New Roman" w:hAnsi="Times New Roman" w:cs="Times New Roman"/>
        </w:rPr>
        <w:t>o</w:t>
      </w:r>
      <w:r w:rsidR="00B536DC">
        <w:rPr>
          <w:rFonts w:ascii="Times New Roman" w:hAnsi="Times New Roman" w:cs="Times New Roman"/>
        </w:rPr>
        <w:t xml:space="preserve">n pathways, changes </w:t>
      </w:r>
      <w:r w:rsidR="00B536DC" w:rsidRPr="00BB30BF">
        <w:rPr>
          <w:rFonts w:ascii="Times New Roman" w:hAnsi="Times New Roman" w:cs="Times New Roman"/>
        </w:rPr>
        <w:t xml:space="preserve">with depth for </w:t>
      </w:r>
      <w:r w:rsidR="00B536DC" w:rsidRPr="002A48E9">
        <w:rPr>
          <w:rFonts w:ascii="Times New Roman" w:hAnsi="Times New Roman" w:cs="Times New Roman"/>
          <w:vertAlign w:val="superscript"/>
        </w:rPr>
        <w:t>10</w:t>
      </w:r>
      <w:r w:rsidR="00B536DC" w:rsidRPr="00BB30BF">
        <w:rPr>
          <w:rFonts w:ascii="Times New Roman" w:hAnsi="Times New Roman" w:cs="Times New Roman"/>
        </w:rPr>
        <w:t>Be in quartz</w:t>
      </w:r>
      <w:r w:rsidR="00B536DC">
        <w:rPr>
          <w:rFonts w:ascii="Times New Roman" w:hAnsi="Times New Roman" w:cs="Times New Roman"/>
        </w:rPr>
        <w:t xml:space="preserve">. We assume that variations in nuclide production rate with depth </w:t>
      </w:r>
      <w:r w:rsidR="00ED75D7">
        <w:rPr>
          <w:rFonts w:ascii="Times New Roman" w:hAnsi="Times New Roman" w:cs="Times New Roman"/>
        </w:rPr>
        <w:t xml:space="preserve">can be approximated with </w:t>
      </w:r>
      <w:r w:rsidR="00C13510">
        <w:rPr>
          <w:rFonts w:ascii="Times New Roman" w:hAnsi="Times New Roman" w:cs="Times New Roman"/>
        </w:rPr>
        <w:t>Eq.</w:t>
      </w:r>
      <w:r w:rsidR="00ED75D7">
        <w:rPr>
          <w:rFonts w:ascii="Times New Roman" w:hAnsi="Times New Roman" w:cs="Times New Roman"/>
        </w:rPr>
        <w:t xml:space="preserve"> 1-4 </w:t>
      </w:r>
      <w:r w:rsidR="00B536DC">
        <w:rPr>
          <w:rFonts w:ascii="Times New Roman" w:hAnsi="Times New Roman" w:cs="Times New Roman"/>
        </w:rPr>
        <w:t xml:space="preserve">for all four nuclides. </w:t>
      </w:r>
      <w:r w:rsidR="00C13510">
        <w:rPr>
          <w:rFonts w:ascii="Times New Roman" w:hAnsi="Times New Roman" w:cs="Times New Roman"/>
        </w:rPr>
        <w:t xml:space="preserve">The surface production rates </w:t>
      </w:r>
      <w:proofErr w:type="gramStart"/>
      <w:r w:rsidR="00C13510" w:rsidRPr="00C13510">
        <w:rPr>
          <w:rFonts w:ascii="Times New Roman" w:hAnsi="Times New Roman" w:cs="Times New Roman"/>
          <w:i/>
        </w:rPr>
        <w:t>P(</w:t>
      </w:r>
      <w:proofErr w:type="gramEnd"/>
      <w:r w:rsidR="00C13510" w:rsidRPr="00C13510">
        <w:rPr>
          <w:rFonts w:ascii="Times New Roman" w:hAnsi="Times New Roman" w:cs="Times New Roman"/>
          <w:i/>
        </w:rPr>
        <w:t>0)</w:t>
      </w:r>
      <w:proofErr w:type="spellStart"/>
      <w:r w:rsidR="00C13510" w:rsidRPr="00C13510">
        <w:rPr>
          <w:rFonts w:ascii="Times New Roman" w:hAnsi="Times New Roman" w:cs="Times New Roman"/>
          <w:i/>
          <w:vertAlign w:val="subscript"/>
        </w:rPr>
        <w:t>spal</w:t>
      </w:r>
      <w:proofErr w:type="spellEnd"/>
      <w:r w:rsidR="00C13510" w:rsidRPr="00C13510">
        <w:rPr>
          <w:rFonts w:ascii="Times New Roman" w:hAnsi="Times New Roman" w:cs="Times New Roman"/>
          <w:i/>
        </w:rPr>
        <w:t xml:space="preserve"> , P(0)</w:t>
      </w:r>
      <w:proofErr w:type="spellStart"/>
      <w:r w:rsidR="00C13510" w:rsidRPr="00C13510">
        <w:rPr>
          <w:rFonts w:ascii="Times New Roman" w:hAnsi="Times New Roman" w:cs="Times New Roman"/>
          <w:i/>
          <w:vertAlign w:val="subscript"/>
        </w:rPr>
        <w:t>nmc</w:t>
      </w:r>
      <w:proofErr w:type="spellEnd"/>
      <w:r w:rsidR="00C13510" w:rsidRPr="00C13510">
        <w:rPr>
          <w:rFonts w:ascii="Times New Roman" w:hAnsi="Times New Roman" w:cs="Times New Roman"/>
          <w:i/>
          <w:vertAlign w:val="subscript"/>
        </w:rPr>
        <w:t xml:space="preserve">  </w:t>
      </w:r>
      <w:r w:rsidR="00C13510" w:rsidRPr="00C13510">
        <w:rPr>
          <w:rFonts w:ascii="Times New Roman" w:hAnsi="Times New Roman" w:cs="Times New Roman"/>
          <w:i/>
        </w:rPr>
        <w:t>, P(0)</w:t>
      </w:r>
      <w:proofErr w:type="spellStart"/>
      <w:r w:rsidR="00C13510" w:rsidRPr="00C13510">
        <w:rPr>
          <w:rFonts w:ascii="Times New Roman" w:hAnsi="Times New Roman" w:cs="Times New Roman"/>
          <w:i/>
          <w:vertAlign w:val="subscript"/>
        </w:rPr>
        <w:t>fm</w:t>
      </w:r>
      <w:proofErr w:type="spellEnd"/>
      <w:r w:rsidR="00C13510">
        <w:rPr>
          <w:rFonts w:ascii="Times New Roman" w:hAnsi="Times New Roman" w:cs="Times New Roman"/>
          <w:vertAlign w:val="subscript"/>
        </w:rPr>
        <w:t xml:space="preserve"> </w:t>
      </w:r>
      <w:r w:rsidR="00C13510" w:rsidRPr="00C13510">
        <w:rPr>
          <w:rFonts w:ascii="Times New Roman" w:hAnsi="Times New Roman" w:cs="Times New Roman"/>
        </w:rPr>
        <w:t>must</w:t>
      </w:r>
      <w:r w:rsidR="005134A5">
        <w:rPr>
          <w:rFonts w:ascii="Times New Roman" w:hAnsi="Times New Roman" w:cs="Times New Roman"/>
        </w:rPr>
        <w:t xml:space="preserve"> be specified </w:t>
      </w:r>
      <w:r w:rsidR="001B72D5">
        <w:rPr>
          <w:rFonts w:ascii="Times New Roman" w:hAnsi="Times New Roman" w:cs="Times New Roman"/>
        </w:rPr>
        <w:t xml:space="preserve">for the study site </w:t>
      </w:r>
      <w:r w:rsidR="005134A5">
        <w:rPr>
          <w:rFonts w:ascii="Times New Roman" w:hAnsi="Times New Roman" w:cs="Times New Roman"/>
        </w:rPr>
        <w:t xml:space="preserve">by the user, for instance by use of the CRONUS-Earth on-line calculator. We note, however, that the current version of the model can only incorporate nuclide production rates that are constant in time. This implies that scaling schemes taking into account solar and geomagnetic field effects must be disregarded at the moment. </w:t>
      </w:r>
      <w:r w:rsidR="00C13510">
        <w:rPr>
          <w:rFonts w:ascii="Times New Roman" w:hAnsi="Times New Roman" w:cs="Times New Roman"/>
        </w:rPr>
        <w:t xml:space="preserve"> </w:t>
      </w:r>
      <w:r w:rsidR="001B72D5">
        <w:rPr>
          <w:rFonts w:ascii="Times New Roman" w:hAnsi="Times New Roman" w:cs="Times New Roman"/>
        </w:rPr>
        <w:t xml:space="preserve">In this study, the </w:t>
      </w:r>
      <w:proofErr w:type="spellStart"/>
      <w:r w:rsidR="001B72D5">
        <w:rPr>
          <w:rFonts w:ascii="Times New Roman" w:hAnsi="Times New Roman" w:cs="Times New Roman"/>
        </w:rPr>
        <w:t>spallogenic</w:t>
      </w:r>
      <w:proofErr w:type="spellEnd"/>
      <w:r w:rsidR="001B72D5">
        <w:rPr>
          <w:rFonts w:ascii="Times New Roman" w:hAnsi="Times New Roman" w:cs="Times New Roman"/>
        </w:rPr>
        <w:t xml:space="preserve"> production rate is scaled to the sample site by use of the </w:t>
      </w:r>
      <w:proofErr w:type="spellStart"/>
      <w:r w:rsidR="001B72D5">
        <w:rPr>
          <w:rFonts w:ascii="Times New Roman" w:hAnsi="Times New Roman" w:cs="Times New Roman"/>
        </w:rPr>
        <w:t>Lal</w:t>
      </w:r>
      <w:proofErr w:type="spellEnd"/>
      <w:r w:rsidR="000A1D3F">
        <w:rPr>
          <w:rFonts w:ascii="Times New Roman" w:hAnsi="Times New Roman" w:cs="Times New Roman"/>
        </w:rPr>
        <w:t xml:space="preserve"> (1991)</w:t>
      </w:r>
      <w:r w:rsidR="001B72D5">
        <w:rPr>
          <w:rFonts w:ascii="Times New Roman" w:hAnsi="Times New Roman" w:cs="Times New Roman"/>
        </w:rPr>
        <w:t xml:space="preserve"> and </w:t>
      </w:r>
      <w:proofErr w:type="gramStart"/>
      <w:r w:rsidR="001B72D5">
        <w:rPr>
          <w:rFonts w:ascii="Times New Roman" w:hAnsi="Times New Roman" w:cs="Times New Roman"/>
        </w:rPr>
        <w:t>Stone</w:t>
      </w:r>
      <w:r w:rsidR="000A1D3F">
        <w:rPr>
          <w:rFonts w:ascii="Times New Roman" w:hAnsi="Times New Roman" w:cs="Times New Roman"/>
        </w:rPr>
        <w:t xml:space="preserve"> (</w:t>
      </w:r>
      <w:proofErr w:type="gramEnd"/>
      <w:r w:rsidR="000A1D3F">
        <w:rPr>
          <w:rFonts w:ascii="Times New Roman" w:hAnsi="Times New Roman" w:cs="Times New Roman"/>
        </w:rPr>
        <w:t>2000)</w:t>
      </w:r>
      <w:r w:rsidR="001B72D5">
        <w:rPr>
          <w:rFonts w:ascii="Times New Roman" w:hAnsi="Times New Roman" w:cs="Times New Roman"/>
        </w:rPr>
        <w:t xml:space="preserve"> scaling scheme. Similar to </w:t>
      </w:r>
      <w:proofErr w:type="spellStart"/>
      <w:r w:rsidR="001B72D5">
        <w:rPr>
          <w:rFonts w:ascii="Times New Roman" w:hAnsi="Times New Roman" w:cs="Times New Roman"/>
        </w:rPr>
        <w:t>Hidy</w:t>
      </w:r>
      <w:proofErr w:type="spellEnd"/>
      <w:r w:rsidR="001B72D5">
        <w:rPr>
          <w:rFonts w:ascii="Times New Roman" w:hAnsi="Times New Roman" w:cs="Times New Roman"/>
        </w:rPr>
        <w:t xml:space="preserve"> et al. (2010), we obtain the </w:t>
      </w:r>
      <w:proofErr w:type="spellStart"/>
      <w:r w:rsidR="001B72D5">
        <w:rPr>
          <w:rFonts w:ascii="Times New Roman" w:hAnsi="Times New Roman" w:cs="Times New Roman"/>
        </w:rPr>
        <w:t>muonic</w:t>
      </w:r>
      <w:proofErr w:type="spellEnd"/>
      <w:r w:rsidR="001B72D5">
        <w:rPr>
          <w:rFonts w:ascii="Times New Roman" w:hAnsi="Times New Roman" w:cs="Times New Roman"/>
        </w:rPr>
        <w:t xml:space="preserve"> components of the surface production rate from </w:t>
      </w:r>
      <w:proofErr w:type="spellStart"/>
      <w:r w:rsidR="001B72D5">
        <w:rPr>
          <w:rFonts w:ascii="Times New Roman" w:hAnsi="Times New Roman" w:cs="Times New Roman"/>
        </w:rPr>
        <w:t>Heisinger</w:t>
      </w:r>
      <w:proofErr w:type="spellEnd"/>
      <w:r w:rsidR="001B72D5">
        <w:rPr>
          <w:rFonts w:ascii="Times New Roman" w:hAnsi="Times New Roman" w:cs="Times New Roman"/>
        </w:rPr>
        <w:t xml:space="preserve"> et al. (2002a, 2002b), and </w:t>
      </w:r>
      <w:r w:rsidR="00A0605B">
        <w:rPr>
          <w:rFonts w:ascii="Times New Roman" w:hAnsi="Times New Roman" w:cs="Times New Roman"/>
        </w:rPr>
        <w:t xml:space="preserve">we scale the </w:t>
      </w:r>
      <w:proofErr w:type="spellStart"/>
      <w:r w:rsidR="00A0605B">
        <w:rPr>
          <w:rFonts w:ascii="Times New Roman" w:hAnsi="Times New Roman" w:cs="Times New Roman"/>
        </w:rPr>
        <w:t>muon</w:t>
      </w:r>
      <w:proofErr w:type="spellEnd"/>
      <w:r w:rsidR="00A0605B">
        <w:rPr>
          <w:rFonts w:ascii="Times New Roman" w:hAnsi="Times New Roman" w:cs="Times New Roman"/>
        </w:rPr>
        <w:t xml:space="preserve"> production rates for elevation using the approach of </w:t>
      </w:r>
      <w:proofErr w:type="spellStart"/>
      <w:r w:rsidR="00A0605B">
        <w:rPr>
          <w:rFonts w:ascii="Times New Roman" w:hAnsi="Times New Roman" w:cs="Times New Roman"/>
        </w:rPr>
        <w:t>Balco</w:t>
      </w:r>
      <w:proofErr w:type="spellEnd"/>
      <w:r w:rsidR="00A0605B">
        <w:rPr>
          <w:rFonts w:ascii="Times New Roman" w:hAnsi="Times New Roman" w:cs="Times New Roman"/>
        </w:rPr>
        <w:t xml:space="preserve"> et al. (2008).  </w:t>
      </w:r>
    </w:p>
    <w:p w14:paraId="70C30D88" w14:textId="77777777" w:rsidR="001B72D5" w:rsidRDefault="001B72D5" w:rsidP="0092011B">
      <w:pPr>
        <w:ind w:left="-426"/>
        <w:rPr>
          <w:rFonts w:ascii="Times New Roman" w:hAnsi="Times New Roman" w:cs="Times New Roman"/>
        </w:rPr>
      </w:pPr>
    </w:p>
    <w:p w14:paraId="1AC18ACD" w14:textId="77777777" w:rsidR="00AC16B9" w:rsidRDefault="00AC16B9" w:rsidP="00B922CC">
      <w:pPr>
        <w:rPr>
          <w:rFonts w:ascii="Times New Roman" w:hAnsi="Times New Roman" w:cs="Times New Roman"/>
        </w:rPr>
      </w:pPr>
    </w:p>
    <w:p w14:paraId="3E998354" w14:textId="30286693" w:rsidR="00A0605B" w:rsidRPr="00A0605B" w:rsidRDefault="00A0605B" w:rsidP="00A0605B">
      <w:pPr>
        <w:ind w:left="-426"/>
        <w:outlineLvl w:val="0"/>
        <w:rPr>
          <w:rFonts w:ascii="Times New Roman" w:hAnsi="Times New Roman" w:cs="Times New Roman"/>
          <w:b/>
        </w:rPr>
      </w:pPr>
      <w:r>
        <w:rPr>
          <w:rFonts w:ascii="Times New Roman" w:hAnsi="Times New Roman" w:cs="Times New Roman"/>
          <w:b/>
        </w:rPr>
        <w:t>2.3</w:t>
      </w:r>
      <w:r w:rsidRPr="00BB30BF">
        <w:rPr>
          <w:rFonts w:ascii="Times New Roman" w:hAnsi="Times New Roman" w:cs="Times New Roman"/>
          <w:b/>
        </w:rPr>
        <w:t xml:space="preserve"> </w:t>
      </w:r>
      <w:r>
        <w:rPr>
          <w:rFonts w:ascii="Times New Roman" w:hAnsi="Times New Roman" w:cs="Times New Roman"/>
          <w:b/>
        </w:rPr>
        <w:t>Computation of present nuclide concentrations</w:t>
      </w:r>
    </w:p>
    <w:p w14:paraId="4750619E" w14:textId="6E7E6433" w:rsidR="0006183E" w:rsidRDefault="00773110" w:rsidP="0092011B">
      <w:pPr>
        <w:ind w:left="-426"/>
        <w:rPr>
          <w:rFonts w:ascii="Times New Roman" w:hAnsi="Times New Roman" w:cs="Times New Roman"/>
        </w:rPr>
      </w:pPr>
      <w:r>
        <w:rPr>
          <w:rFonts w:ascii="Times New Roman" w:hAnsi="Times New Roman" w:cs="Times New Roman"/>
        </w:rPr>
        <w:t>When erosion rate</w:t>
      </w:r>
      <w:r w:rsidR="00EF217F">
        <w:rPr>
          <w:rFonts w:ascii="Times New Roman" w:hAnsi="Times New Roman" w:cs="Times New Roman"/>
        </w:rPr>
        <w:t>s</w:t>
      </w:r>
      <w:r>
        <w:rPr>
          <w:rFonts w:ascii="Times New Roman" w:hAnsi="Times New Roman" w:cs="Times New Roman"/>
        </w:rPr>
        <w:t xml:space="preserve"> and </w:t>
      </w:r>
      <w:r w:rsidR="00D67B57">
        <w:rPr>
          <w:rFonts w:ascii="Times New Roman" w:hAnsi="Times New Roman" w:cs="Times New Roman"/>
        </w:rPr>
        <w:t xml:space="preserve">TCN </w:t>
      </w:r>
      <w:r>
        <w:rPr>
          <w:rFonts w:ascii="Times New Roman" w:hAnsi="Times New Roman" w:cs="Times New Roman"/>
        </w:rPr>
        <w:t>production rate</w:t>
      </w:r>
      <w:r w:rsidR="00EF217F">
        <w:rPr>
          <w:rFonts w:ascii="Times New Roman" w:hAnsi="Times New Roman" w:cs="Times New Roman"/>
        </w:rPr>
        <w:t>s</w:t>
      </w:r>
      <w:r>
        <w:rPr>
          <w:rFonts w:ascii="Times New Roman" w:hAnsi="Times New Roman" w:cs="Times New Roman"/>
        </w:rPr>
        <w:t xml:space="preserve"> </w:t>
      </w:r>
      <w:r w:rsidR="00572C77">
        <w:rPr>
          <w:rFonts w:ascii="Times New Roman" w:hAnsi="Times New Roman" w:cs="Times New Roman"/>
        </w:rPr>
        <w:t xml:space="preserve">at the surface vary </w:t>
      </w:r>
      <w:r w:rsidR="00D67B57">
        <w:rPr>
          <w:rFonts w:ascii="Times New Roman" w:hAnsi="Times New Roman" w:cs="Times New Roman"/>
        </w:rPr>
        <w:t xml:space="preserve">as a step function </w:t>
      </w:r>
      <w:r w:rsidR="00572C77">
        <w:rPr>
          <w:rFonts w:ascii="Times New Roman" w:hAnsi="Times New Roman" w:cs="Times New Roman"/>
        </w:rPr>
        <w:t>in time</w:t>
      </w:r>
      <w:r w:rsidR="00D67B57">
        <w:rPr>
          <w:rFonts w:ascii="Times New Roman" w:hAnsi="Times New Roman" w:cs="Times New Roman"/>
        </w:rPr>
        <w:t xml:space="preserve"> due to the wa</w:t>
      </w:r>
      <w:r w:rsidR="00A0605B">
        <w:rPr>
          <w:rFonts w:ascii="Times New Roman" w:hAnsi="Times New Roman" w:cs="Times New Roman"/>
        </w:rPr>
        <w:t>xing and waning of ice sheets</w:t>
      </w:r>
      <w:r w:rsidR="00572C77">
        <w:rPr>
          <w:rFonts w:ascii="Times New Roman" w:hAnsi="Times New Roman" w:cs="Times New Roman"/>
        </w:rPr>
        <w:t>,</w:t>
      </w:r>
      <w:r>
        <w:rPr>
          <w:rFonts w:ascii="Times New Roman" w:hAnsi="Times New Roman" w:cs="Times New Roman"/>
        </w:rPr>
        <w:t xml:space="preserve"> the present</w:t>
      </w:r>
      <w:r w:rsidR="00572C77">
        <w:rPr>
          <w:rFonts w:ascii="Times New Roman" w:hAnsi="Times New Roman" w:cs="Times New Roman"/>
        </w:rPr>
        <w:t>-time</w:t>
      </w:r>
      <w:r>
        <w:rPr>
          <w:rFonts w:ascii="Times New Roman" w:hAnsi="Times New Roman" w:cs="Times New Roman"/>
        </w:rPr>
        <w:t xml:space="preserve"> nuclide concentration </w:t>
      </w:r>
      <w:r w:rsidR="00EF217F">
        <w:rPr>
          <w:rFonts w:ascii="Times New Roman" w:hAnsi="Times New Roman" w:cs="Times New Roman"/>
        </w:rPr>
        <w:t xml:space="preserve">may be calculated </w:t>
      </w:r>
      <w:r w:rsidR="00796C0F">
        <w:rPr>
          <w:rFonts w:ascii="Times New Roman" w:hAnsi="Times New Roman" w:cs="Times New Roman"/>
        </w:rPr>
        <w:t xml:space="preserve">using a </w:t>
      </w:r>
      <w:proofErr w:type="spellStart"/>
      <w:r w:rsidR="00796C0F">
        <w:rPr>
          <w:rFonts w:ascii="Times New Roman" w:hAnsi="Times New Roman" w:cs="Times New Roman"/>
        </w:rPr>
        <w:t>Lagrangian</w:t>
      </w:r>
      <w:proofErr w:type="spellEnd"/>
      <w:r w:rsidR="00796C0F">
        <w:rPr>
          <w:rFonts w:ascii="Times New Roman" w:hAnsi="Times New Roman" w:cs="Times New Roman"/>
        </w:rPr>
        <w:t xml:space="preserve"> approach</w:t>
      </w:r>
      <w:r w:rsidR="00A0605B">
        <w:rPr>
          <w:rFonts w:ascii="Times New Roman" w:hAnsi="Times New Roman" w:cs="Times New Roman"/>
        </w:rPr>
        <w:t>,</w:t>
      </w:r>
      <w:r w:rsidR="00796C0F">
        <w:rPr>
          <w:rFonts w:ascii="Times New Roman" w:hAnsi="Times New Roman" w:cs="Times New Roman"/>
        </w:rPr>
        <w:t xml:space="preserve"> in which a layer is tracked as it slowly is </w:t>
      </w:r>
      <w:proofErr w:type="spellStart"/>
      <w:r w:rsidR="00796C0F">
        <w:rPr>
          <w:rFonts w:ascii="Times New Roman" w:hAnsi="Times New Roman" w:cs="Times New Roman"/>
        </w:rPr>
        <w:t>advected</w:t>
      </w:r>
      <w:proofErr w:type="spellEnd"/>
      <w:r w:rsidR="00796C0F">
        <w:rPr>
          <w:rFonts w:ascii="Times New Roman" w:hAnsi="Times New Roman" w:cs="Times New Roman"/>
        </w:rPr>
        <w:t xml:space="preserve"> towards the surface</w:t>
      </w:r>
      <w:r>
        <w:rPr>
          <w:rFonts w:ascii="Times New Roman" w:hAnsi="Times New Roman" w:cs="Times New Roman"/>
        </w:rPr>
        <w:t xml:space="preserve">. </w:t>
      </w:r>
      <w:r w:rsidR="002E55D9" w:rsidRPr="00BB30BF">
        <w:rPr>
          <w:rFonts w:ascii="Times New Roman" w:hAnsi="Times New Roman" w:cs="Times New Roman"/>
        </w:rPr>
        <w:t xml:space="preserve">Consider a rock sample at the present depth of burial, </w:t>
      </w:r>
      <w:proofErr w:type="spellStart"/>
      <w:r w:rsidR="002E55D9" w:rsidRPr="00BB30BF">
        <w:rPr>
          <w:rFonts w:ascii="Times New Roman" w:hAnsi="Times New Roman" w:cs="Times New Roman"/>
        </w:rPr>
        <w:t>z</w:t>
      </w:r>
      <w:r w:rsidR="002E55D9" w:rsidRPr="00BB30BF">
        <w:rPr>
          <w:rFonts w:ascii="Times New Roman" w:hAnsi="Times New Roman" w:cs="Times New Roman"/>
          <w:vertAlign w:val="subscript"/>
        </w:rPr>
        <w:t>obs</w:t>
      </w:r>
      <w:proofErr w:type="spellEnd"/>
      <w:r w:rsidR="0006183E" w:rsidRPr="00BB30BF">
        <w:rPr>
          <w:rFonts w:ascii="Times New Roman" w:hAnsi="Times New Roman" w:cs="Times New Roman"/>
        </w:rPr>
        <w:t xml:space="preserve">, which </w:t>
      </w:r>
      <w:r w:rsidR="00A0605B">
        <w:rPr>
          <w:rFonts w:ascii="Times New Roman" w:hAnsi="Times New Roman" w:cs="Times New Roman"/>
        </w:rPr>
        <w:t xml:space="preserve">for samples collected at the surface </w:t>
      </w:r>
      <w:r w:rsidR="00796C0F">
        <w:rPr>
          <w:rFonts w:ascii="Times New Roman" w:hAnsi="Times New Roman" w:cs="Times New Roman"/>
        </w:rPr>
        <w:t>will be zero</w:t>
      </w:r>
      <w:r w:rsidR="00D67B57">
        <w:rPr>
          <w:rFonts w:ascii="Times New Roman" w:hAnsi="Times New Roman" w:cs="Times New Roman"/>
        </w:rPr>
        <w:t xml:space="preserve"> (z = 0 m)</w:t>
      </w:r>
      <w:r w:rsidR="0006183E" w:rsidRPr="00BB30BF">
        <w:rPr>
          <w:rFonts w:ascii="Times New Roman" w:hAnsi="Times New Roman" w:cs="Times New Roman"/>
        </w:rPr>
        <w:t>.</w:t>
      </w:r>
      <w:r w:rsidR="002E55D9" w:rsidRPr="00BB30BF">
        <w:rPr>
          <w:rFonts w:ascii="Times New Roman" w:hAnsi="Times New Roman" w:cs="Times New Roman"/>
        </w:rPr>
        <w:t xml:space="preserve"> Owing to </w:t>
      </w:r>
      <w:r w:rsidR="00EF217F">
        <w:rPr>
          <w:rFonts w:ascii="Times New Roman" w:hAnsi="Times New Roman" w:cs="Times New Roman"/>
        </w:rPr>
        <w:t xml:space="preserve">the </w:t>
      </w:r>
      <w:r w:rsidR="002E55D9" w:rsidRPr="00BB30BF">
        <w:rPr>
          <w:rFonts w:ascii="Times New Roman" w:hAnsi="Times New Roman" w:cs="Times New Roman"/>
        </w:rPr>
        <w:t xml:space="preserve">varying erosion rates, </w:t>
      </w:r>
      <w:r w:rsidR="008334F0">
        <w:rPr>
          <w:rFonts w:ascii="Times New Roman" w:hAnsi="Times New Roman" w:cs="Times New Roman"/>
          <w:position w:val="-10"/>
        </w:rPr>
        <w:pict w14:anchorId="32CC2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16pt">
            <v:imagedata r:id="rId7" o:title=""/>
          </v:shape>
        </w:pict>
      </w:r>
      <w:r w:rsidR="00D67B57">
        <w:rPr>
          <w:rFonts w:ascii="Times New Roman" w:hAnsi="Times New Roman" w:cs="Times New Roman"/>
          <w:position w:val="-10"/>
        </w:rPr>
        <w:t>,</w:t>
      </w:r>
      <w:r w:rsidR="002E55D9" w:rsidRPr="00BB30BF">
        <w:rPr>
          <w:rFonts w:ascii="Times New Roman" w:hAnsi="Times New Roman" w:cs="Times New Roman"/>
        </w:rPr>
        <w:t xml:space="preserve"> this rock sample</w:t>
      </w:r>
      <w:r w:rsidR="0006183E" w:rsidRPr="00BB30BF">
        <w:rPr>
          <w:rFonts w:ascii="Times New Roman" w:hAnsi="Times New Roman" w:cs="Times New Roman"/>
        </w:rPr>
        <w:t xml:space="preserve"> has followed a depth track</w:t>
      </w:r>
      <w:r w:rsidR="00572C77">
        <w:rPr>
          <w:rFonts w:ascii="Times New Roman" w:hAnsi="Times New Roman" w:cs="Times New Roman"/>
        </w:rPr>
        <w:t xml:space="preserve"> given by</w:t>
      </w:r>
    </w:p>
    <w:p w14:paraId="0E48EAEE" w14:textId="77777777" w:rsidR="00572C77" w:rsidRPr="00BB30BF" w:rsidRDefault="00572C77" w:rsidP="0092011B">
      <w:pPr>
        <w:ind w:left="-426"/>
        <w:rPr>
          <w:rFonts w:ascii="Times New Roman" w:hAnsi="Times New Roman" w:cs="Times New Roman"/>
        </w:rPr>
      </w:pPr>
    </w:p>
    <w:p w14:paraId="1715B5BC" w14:textId="73677AD9" w:rsidR="0006183E" w:rsidRDefault="008334F0" w:rsidP="0092011B">
      <w:pPr>
        <w:ind w:left="-426"/>
        <w:rPr>
          <w:rFonts w:ascii="Times New Roman" w:hAnsi="Times New Roman" w:cs="Times New Roman"/>
          <w:position w:val="-18"/>
        </w:rPr>
      </w:pPr>
      <w:r>
        <w:rPr>
          <w:rFonts w:ascii="Times New Roman" w:hAnsi="Times New Roman" w:cs="Times New Roman"/>
          <w:position w:val="-18"/>
        </w:rPr>
        <w:pict w14:anchorId="36E99BD4">
          <v:shape id="_x0000_i1026" type="#_x0000_t75" style="width:104pt;height:25.6pt">
            <v:imagedata r:id="rId8" o:title=""/>
          </v:shape>
        </w:pict>
      </w:r>
      <w:r w:rsidR="002D73CB">
        <w:rPr>
          <w:rFonts w:ascii="Times New Roman" w:hAnsi="Times New Roman" w:cs="Times New Roman"/>
          <w:position w:val="-18"/>
        </w:rPr>
        <w:tab/>
      </w:r>
      <w:r w:rsidR="002D73CB">
        <w:rPr>
          <w:rFonts w:ascii="Times New Roman" w:hAnsi="Times New Roman" w:cs="Times New Roman"/>
          <w:position w:val="-18"/>
        </w:rPr>
        <w:tab/>
      </w:r>
      <w:r w:rsidR="002D73CB">
        <w:rPr>
          <w:rFonts w:ascii="Times New Roman" w:hAnsi="Times New Roman" w:cs="Times New Roman"/>
          <w:position w:val="-18"/>
        </w:rPr>
        <w:tab/>
        <w:t>(5)</w:t>
      </w:r>
    </w:p>
    <w:p w14:paraId="4D07FB0C" w14:textId="77777777" w:rsidR="00572C77" w:rsidRPr="00BB30BF" w:rsidRDefault="00572C77" w:rsidP="0092011B">
      <w:pPr>
        <w:ind w:left="-426"/>
        <w:rPr>
          <w:rFonts w:ascii="Times New Roman" w:hAnsi="Times New Roman" w:cs="Times New Roman"/>
        </w:rPr>
      </w:pPr>
    </w:p>
    <w:p w14:paraId="0A653BA5" w14:textId="01D6E614" w:rsidR="0006183E" w:rsidRDefault="0006183E" w:rsidP="0025109C">
      <w:pPr>
        <w:ind w:left="-426"/>
        <w:outlineLvl w:val="0"/>
        <w:rPr>
          <w:rFonts w:ascii="Times New Roman" w:hAnsi="Times New Roman" w:cs="Times New Roman"/>
        </w:rPr>
      </w:pPr>
      <w:r w:rsidRPr="00BB30BF">
        <w:rPr>
          <w:rFonts w:ascii="Times New Roman" w:hAnsi="Times New Roman" w:cs="Times New Roman"/>
        </w:rPr>
        <w:t>Therefore, this sample has experienced a production rate</w:t>
      </w:r>
      <w:r w:rsidR="00C94784" w:rsidRPr="00BB30BF">
        <w:rPr>
          <w:rFonts w:ascii="Times New Roman" w:hAnsi="Times New Roman" w:cs="Times New Roman"/>
        </w:rPr>
        <w:t xml:space="preserve"> </w:t>
      </w:r>
      <w:r w:rsidR="009938B7">
        <w:rPr>
          <w:rFonts w:ascii="Times New Roman" w:hAnsi="Times New Roman" w:cs="Times New Roman"/>
        </w:rPr>
        <w:t>that</w:t>
      </w:r>
      <w:r w:rsidR="00C94784" w:rsidRPr="00BB30BF">
        <w:rPr>
          <w:rFonts w:ascii="Times New Roman" w:hAnsi="Times New Roman" w:cs="Times New Roman"/>
        </w:rPr>
        <w:t xml:space="preserve"> has varied in time</w:t>
      </w:r>
      <w:r w:rsidR="00D67B57">
        <w:rPr>
          <w:rFonts w:ascii="Times New Roman" w:hAnsi="Times New Roman" w:cs="Times New Roman"/>
        </w:rPr>
        <w:t xml:space="preserve"> according to</w:t>
      </w:r>
    </w:p>
    <w:p w14:paraId="4636D619" w14:textId="77777777" w:rsidR="00572C77" w:rsidRPr="00BB30BF" w:rsidRDefault="00572C77" w:rsidP="0025109C">
      <w:pPr>
        <w:ind w:left="-426"/>
        <w:outlineLvl w:val="0"/>
        <w:rPr>
          <w:rFonts w:ascii="Times New Roman" w:hAnsi="Times New Roman" w:cs="Times New Roman"/>
        </w:rPr>
      </w:pPr>
    </w:p>
    <w:p w14:paraId="20F38DAA" w14:textId="436FA866" w:rsidR="0006183E" w:rsidRDefault="008334F0" w:rsidP="0092011B">
      <w:pPr>
        <w:ind w:left="-426"/>
        <w:rPr>
          <w:rFonts w:ascii="Times New Roman" w:hAnsi="Times New Roman" w:cs="Times New Roman"/>
        </w:rPr>
      </w:pPr>
      <w:r>
        <w:rPr>
          <w:rFonts w:ascii="Times New Roman" w:hAnsi="Times New Roman" w:cs="Times New Roman"/>
          <w:position w:val="-14"/>
        </w:rPr>
        <w:pict w14:anchorId="731E4D52">
          <v:shape id="_x0000_i1027" type="#_x0000_t75" style="width:368pt;height:20.8pt">
            <v:imagedata r:id="rId9" o:title=""/>
          </v:shape>
        </w:pict>
      </w:r>
      <w:r w:rsidR="002E55D9" w:rsidRPr="00BB30BF">
        <w:rPr>
          <w:rFonts w:ascii="Times New Roman" w:hAnsi="Times New Roman" w:cs="Times New Roman"/>
        </w:rPr>
        <w:t xml:space="preserve"> </w:t>
      </w:r>
      <w:r w:rsidR="002D73CB">
        <w:rPr>
          <w:rFonts w:ascii="Times New Roman" w:hAnsi="Times New Roman" w:cs="Times New Roman"/>
        </w:rPr>
        <w:t xml:space="preserve">   (6)</w:t>
      </w:r>
    </w:p>
    <w:p w14:paraId="40C055A6" w14:textId="77777777" w:rsidR="00572C77" w:rsidRPr="00BB30BF" w:rsidRDefault="00572C77" w:rsidP="0092011B">
      <w:pPr>
        <w:ind w:left="-426"/>
        <w:rPr>
          <w:rFonts w:ascii="Times New Roman" w:hAnsi="Times New Roman" w:cs="Times New Roman"/>
        </w:rPr>
      </w:pPr>
    </w:p>
    <w:p w14:paraId="4D170391" w14:textId="1DDB8FF0" w:rsidR="002E55D9" w:rsidRDefault="00C94784" w:rsidP="00E03282">
      <w:pPr>
        <w:ind w:left="-426"/>
        <w:rPr>
          <w:rFonts w:ascii="Times New Roman" w:hAnsi="Times New Roman" w:cs="Times New Roman"/>
        </w:rPr>
      </w:pPr>
      <w:proofErr w:type="gramStart"/>
      <w:r w:rsidRPr="00BB30BF">
        <w:rPr>
          <w:rFonts w:ascii="Times New Roman" w:hAnsi="Times New Roman" w:cs="Times New Roman"/>
        </w:rPr>
        <w:t>where</w:t>
      </w:r>
      <w:proofErr w:type="gramEnd"/>
      <w:r w:rsidRPr="00BB30BF">
        <w:rPr>
          <w:rFonts w:ascii="Times New Roman" w:hAnsi="Times New Roman" w:cs="Times New Roman"/>
        </w:rPr>
        <w:t xml:space="preserve"> the production rate at the surface, </w:t>
      </w:r>
      <w:r w:rsidR="008334F0">
        <w:rPr>
          <w:rFonts w:ascii="Times New Roman" w:hAnsi="Times New Roman" w:cs="Times New Roman"/>
          <w:position w:val="-10"/>
        </w:rPr>
        <w:pict w14:anchorId="690D2215">
          <v:shape id="_x0000_i1028" type="#_x0000_t75" style="width:32pt;height:16.8pt">
            <v:imagedata r:id="rId10" o:title=""/>
          </v:shape>
        </w:pict>
      </w:r>
      <w:r w:rsidRPr="00BB30BF">
        <w:rPr>
          <w:rFonts w:ascii="Times New Roman" w:hAnsi="Times New Roman" w:cs="Times New Roman"/>
        </w:rPr>
        <w:t xml:space="preserve">, varies </w:t>
      </w:r>
      <w:r w:rsidR="00E03282">
        <w:rPr>
          <w:rFonts w:ascii="Times New Roman" w:hAnsi="Times New Roman" w:cs="Times New Roman"/>
        </w:rPr>
        <w:t>due to changes in the shielding associated with an overlying ice cover, i.e.</w:t>
      </w:r>
      <w:r w:rsidR="00D67B57">
        <w:rPr>
          <w:rFonts w:ascii="Times New Roman" w:hAnsi="Times New Roman" w:cs="Times New Roman"/>
        </w:rPr>
        <w:t xml:space="preserve"> 0 % sh</w:t>
      </w:r>
      <w:r w:rsidR="00E03282">
        <w:rPr>
          <w:rFonts w:ascii="Times New Roman" w:hAnsi="Times New Roman" w:cs="Times New Roman"/>
        </w:rPr>
        <w:t xml:space="preserve">ielding during </w:t>
      </w:r>
      <w:proofErr w:type="spellStart"/>
      <w:r w:rsidR="00E03282">
        <w:rPr>
          <w:rFonts w:ascii="Times New Roman" w:hAnsi="Times New Roman" w:cs="Times New Roman"/>
        </w:rPr>
        <w:t>interglacials</w:t>
      </w:r>
      <w:proofErr w:type="spellEnd"/>
      <w:r w:rsidR="00E03282">
        <w:rPr>
          <w:rFonts w:ascii="Times New Roman" w:hAnsi="Times New Roman" w:cs="Times New Roman"/>
        </w:rPr>
        <w:t xml:space="preserve"> and</w:t>
      </w:r>
      <w:r w:rsidR="00D67B57">
        <w:rPr>
          <w:rFonts w:ascii="Times New Roman" w:hAnsi="Times New Roman" w:cs="Times New Roman"/>
        </w:rPr>
        <w:t xml:space="preserve"> </w:t>
      </w:r>
      <w:r w:rsidR="00E03282">
        <w:rPr>
          <w:rFonts w:ascii="Times New Roman" w:hAnsi="Times New Roman" w:cs="Times New Roman"/>
        </w:rPr>
        <w:t xml:space="preserve">100 % shielding during </w:t>
      </w:r>
      <w:proofErr w:type="spellStart"/>
      <w:r w:rsidR="00E03282">
        <w:rPr>
          <w:rFonts w:ascii="Times New Roman" w:hAnsi="Times New Roman" w:cs="Times New Roman"/>
        </w:rPr>
        <w:t>glacials</w:t>
      </w:r>
      <w:proofErr w:type="spellEnd"/>
      <w:r w:rsidR="00E03282">
        <w:rPr>
          <w:rFonts w:ascii="Times New Roman" w:hAnsi="Times New Roman" w:cs="Times New Roman"/>
        </w:rPr>
        <w:t>. M</w:t>
      </w:r>
      <w:r w:rsidR="00EF217F">
        <w:rPr>
          <w:rFonts w:ascii="Times New Roman" w:hAnsi="Times New Roman" w:cs="Times New Roman"/>
        </w:rPr>
        <w:t>odulations of th</w:t>
      </w:r>
      <w:r w:rsidR="00E03282">
        <w:rPr>
          <w:rFonts w:ascii="Times New Roman" w:hAnsi="Times New Roman" w:cs="Times New Roman"/>
        </w:rPr>
        <w:t>e cosmic-ray flux due to</w:t>
      </w:r>
      <w:r w:rsidR="00EF217F">
        <w:rPr>
          <w:rFonts w:ascii="Times New Roman" w:hAnsi="Times New Roman" w:cs="Times New Roman"/>
        </w:rPr>
        <w:t xml:space="preserve"> </w:t>
      </w:r>
      <w:r w:rsidRPr="00BB30BF">
        <w:rPr>
          <w:rFonts w:ascii="Times New Roman" w:hAnsi="Times New Roman" w:cs="Times New Roman"/>
        </w:rPr>
        <w:t xml:space="preserve">variations in the </w:t>
      </w:r>
      <w:r w:rsidR="00E03282">
        <w:rPr>
          <w:rFonts w:ascii="Times New Roman" w:hAnsi="Times New Roman" w:cs="Times New Roman"/>
        </w:rPr>
        <w:t xml:space="preserve">solar magnetic and geomagnetic fields are neglected, as are potential variations in the production rate associated with elevation changes, such as </w:t>
      </w:r>
      <w:proofErr w:type="spellStart"/>
      <w:r w:rsidR="00E03282">
        <w:rPr>
          <w:rFonts w:ascii="Times New Roman" w:hAnsi="Times New Roman" w:cs="Times New Roman"/>
        </w:rPr>
        <w:t>isostatic</w:t>
      </w:r>
      <w:proofErr w:type="spellEnd"/>
      <w:r w:rsidR="00E03282">
        <w:rPr>
          <w:rFonts w:ascii="Times New Roman" w:hAnsi="Times New Roman" w:cs="Times New Roman"/>
        </w:rPr>
        <w:t xml:space="preserve">-rebound effects. </w:t>
      </w:r>
      <w:r w:rsidR="002E55D9" w:rsidRPr="00BB30BF">
        <w:rPr>
          <w:rFonts w:ascii="Times New Roman" w:hAnsi="Times New Roman" w:cs="Times New Roman"/>
        </w:rPr>
        <w:t>In general, the differential equation for the nuclide concentration is</w:t>
      </w:r>
    </w:p>
    <w:p w14:paraId="2DA28F9B" w14:textId="77777777" w:rsidR="00572C77" w:rsidRPr="00BB30BF" w:rsidRDefault="00572C77" w:rsidP="0025109C">
      <w:pPr>
        <w:ind w:left="-426"/>
        <w:outlineLvl w:val="0"/>
        <w:rPr>
          <w:rFonts w:ascii="Times New Roman" w:hAnsi="Times New Roman" w:cs="Times New Roman"/>
        </w:rPr>
      </w:pPr>
    </w:p>
    <w:p w14:paraId="6088FE9B" w14:textId="7E1D8AEC" w:rsidR="002E55D9" w:rsidRDefault="008334F0" w:rsidP="0092011B">
      <w:pPr>
        <w:ind w:left="-426"/>
        <w:rPr>
          <w:rFonts w:ascii="Times New Roman" w:hAnsi="Times New Roman" w:cs="Times New Roman"/>
          <w:position w:val="-24"/>
        </w:rPr>
      </w:pPr>
      <w:r>
        <w:rPr>
          <w:rFonts w:ascii="Times New Roman" w:hAnsi="Times New Roman" w:cs="Times New Roman"/>
          <w:position w:val="-24"/>
        </w:rPr>
        <w:pict w14:anchorId="465D3165">
          <v:shape id="_x0000_i1029" type="#_x0000_t75" style="width:129.6pt;height:31.2pt">
            <v:imagedata r:id="rId11" o:title=""/>
          </v:shape>
        </w:pict>
      </w:r>
      <w:r w:rsidR="002D73CB">
        <w:rPr>
          <w:rFonts w:ascii="Times New Roman" w:hAnsi="Times New Roman" w:cs="Times New Roman"/>
          <w:position w:val="-24"/>
        </w:rPr>
        <w:tab/>
      </w:r>
      <w:r w:rsidR="002D73CB">
        <w:rPr>
          <w:rFonts w:ascii="Times New Roman" w:hAnsi="Times New Roman" w:cs="Times New Roman"/>
          <w:position w:val="-24"/>
        </w:rPr>
        <w:tab/>
        <w:t>(7)</w:t>
      </w:r>
    </w:p>
    <w:p w14:paraId="506C0007" w14:textId="77777777" w:rsidR="00572C77" w:rsidRPr="00BB30BF" w:rsidRDefault="00572C77" w:rsidP="0092011B">
      <w:pPr>
        <w:ind w:left="-426"/>
        <w:rPr>
          <w:rFonts w:ascii="Times New Roman" w:hAnsi="Times New Roman" w:cs="Times New Roman"/>
        </w:rPr>
      </w:pPr>
    </w:p>
    <w:p w14:paraId="4875AEB9" w14:textId="77777777" w:rsidR="00A55AE9" w:rsidRDefault="00EF217F" w:rsidP="002D73CB">
      <w:pPr>
        <w:ind w:left="-426"/>
        <w:rPr>
          <w:rFonts w:ascii="Times New Roman" w:hAnsi="Times New Roman" w:cs="Times New Roman"/>
        </w:rPr>
      </w:pPr>
      <w:r>
        <w:rPr>
          <w:rFonts w:ascii="Times New Roman" w:hAnsi="Times New Roman" w:cs="Times New Roman"/>
        </w:rPr>
        <w:t xml:space="preserve">where </w:t>
      </w:r>
      <w:r w:rsidR="00E67000" w:rsidRPr="00E67000">
        <w:rPr>
          <w:rFonts w:ascii="Symbol" w:hAnsi="Symbol" w:cs="Times New Roman"/>
        </w:rPr>
        <w:t></w:t>
      </w:r>
      <w:r>
        <w:rPr>
          <w:rFonts w:ascii="Times New Roman" w:hAnsi="Times New Roman" w:cs="Times New Roman"/>
        </w:rPr>
        <w:t xml:space="preserve"> is the radioactive decay constant of the nuclide. </w:t>
      </w:r>
      <w:r w:rsidR="002D73CB">
        <w:rPr>
          <w:rFonts w:ascii="Times New Roman" w:hAnsi="Times New Roman" w:cs="Times New Roman"/>
        </w:rPr>
        <w:t>For</w:t>
      </w:r>
      <w:r w:rsidR="00BB30BF">
        <w:rPr>
          <w:rFonts w:ascii="Times New Roman" w:hAnsi="Times New Roman" w:cs="Times New Roman"/>
        </w:rPr>
        <w:t xml:space="preserve"> a given erosion history</w:t>
      </w:r>
      <w:r>
        <w:rPr>
          <w:rFonts w:ascii="Times New Roman" w:hAnsi="Times New Roman" w:cs="Times New Roman"/>
        </w:rPr>
        <w:t xml:space="preserve"> </w:t>
      </w:r>
      <w:r w:rsidR="00BB30BF">
        <w:rPr>
          <w:rFonts w:ascii="Times New Roman" w:hAnsi="Times New Roman" w:cs="Times New Roman"/>
        </w:rPr>
        <w:t xml:space="preserve">and given </w:t>
      </w:r>
      <w:r w:rsidR="002D73CB">
        <w:rPr>
          <w:rFonts w:ascii="Times New Roman" w:hAnsi="Times New Roman" w:cs="Times New Roman"/>
        </w:rPr>
        <w:t xml:space="preserve">glacial-interglacial </w:t>
      </w:r>
      <w:r w:rsidR="00BB30BF">
        <w:rPr>
          <w:rFonts w:ascii="Times New Roman" w:hAnsi="Times New Roman" w:cs="Times New Roman"/>
        </w:rPr>
        <w:t xml:space="preserve">exposure history, defining </w:t>
      </w:r>
      <w:r w:rsidR="009938B7">
        <w:rPr>
          <w:rFonts w:ascii="Times New Roman" w:hAnsi="Times New Roman" w:cs="Times New Roman"/>
        </w:rPr>
        <w:t xml:space="preserve">variations in the </w:t>
      </w:r>
      <w:r w:rsidR="00BB30BF">
        <w:rPr>
          <w:rFonts w:ascii="Times New Roman" w:hAnsi="Times New Roman" w:cs="Times New Roman"/>
        </w:rPr>
        <w:t xml:space="preserve">surface production rates, </w:t>
      </w:r>
      <w:r w:rsidR="002D73CB">
        <w:rPr>
          <w:rFonts w:ascii="Times New Roman" w:hAnsi="Times New Roman" w:cs="Times New Roman"/>
        </w:rPr>
        <w:t>it is possible to solve Eq. 7</w:t>
      </w:r>
      <w:r w:rsidR="00BB30BF">
        <w:rPr>
          <w:rFonts w:ascii="Times New Roman" w:hAnsi="Times New Roman" w:cs="Times New Roman"/>
        </w:rPr>
        <w:t xml:space="preserve"> numerically with standard techniques.</w:t>
      </w:r>
      <w:r w:rsidR="002D73CB">
        <w:rPr>
          <w:rFonts w:ascii="Times New Roman" w:hAnsi="Times New Roman" w:cs="Times New Roman"/>
        </w:rPr>
        <w:t xml:space="preserve"> However, w</w:t>
      </w:r>
      <w:r w:rsidR="00984699">
        <w:rPr>
          <w:rFonts w:ascii="Times New Roman" w:hAnsi="Times New Roman" w:cs="Times New Roman"/>
        </w:rPr>
        <w:t>hen</w:t>
      </w:r>
      <w:r w:rsidR="002D73CB">
        <w:rPr>
          <w:rFonts w:ascii="Times New Roman" w:hAnsi="Times New Roman" w:cs="Times New Roman"/>
        </w:rPr>
        <w:t xml:space="preserve"> the</w:t>
      </w:r>
      <w:r w:rsidR="00984699">
        <w:rPr>
          <w:rFonts w:ascii="Times New Roman" w:hAnsi="Times New Roman" w:cs="Times New Roman"/>
        </w:rPr>
        <w:t xml:space="preserve"> erosion rates and surface production rates are piecewise constant</w:t>
      </w:r>
      <w:r w:rsidR="002D73CB">
        <w:rPr>
          <w:rFonts w:ascii="Times New Roman" w:hAnsi="Times New Roman" w:cs="Times New Roman"/>
        </w:rPr>
        <w:t>, this differential equation (7) can be</w:t>
      </w:r>
      <w:r w:rsidR="00984699">
        <w:rPr>
          <w:rFonts w:ascii="Times New Roman" w:hAnsi="Times New Roman" w:cs="Times New Roman"/>
        </w:rPr>
        <w:t xml:space="preserve"> solved analytically by a sum of </w:t>
      </w:r>
      <w:r w:rsidR="008603FD">
        <w:rPr>
          <w:rFonts w:ascii="Times New Roman" w:hAnsi="Times New Roman" w:cs="Times New Roman"/>
        </w:rPr>
        <w:t xml:space="preserve">recursive </w:t>
      </w:r>
      <w:r w:rsidR="00984699">
        <w:rPr>
          <w:rFonts w:ascii="Times New Roman" w:hAnsi="Times New Roman" w:cs="Times New Roman"/>
        </w:rPr>
        <w:t>exponential terms</w:t>
      </w:r>
      <w:r w:rsidR="00D02057">
        <w:rPr>
          <w:rFonts w:ascii="Times New Roman" w:hAnsi="Times New Roman" w:cs="Times New Roman"/>
        </w:rPr>
        <w:t xml:space="preserve">, which makes the calculation of present </w:t>
      </w:r>
      <w:r w:rsidR="0025109C">
        <w:rPr>
          <w:rFonts w:ascii="Times New Roman" w:hAnsi="Times New Roman" w:cs="Times New Roman"/>
        </w:rPr>
        <w:t>nuclide</w:t>
      </w:r>
      <w:r w:rsidR="00D02057">
        <w:rPr>
          <w:rFonts w:ascii="Times New Roman" w:hAnsi="Times New Roman" w:cs="Times New Roman"/>
        </w:rPr>
        <w:t xml:space="preserve"> concentration</w:t>
      </w:r>
      <w:r w:rsidR="00134F48">
        <w:rPr>
          <w:rFonts w:ascii="Times New Roman" w:hAnsi="Times New Roman" w:cs="Times New Roman"/>
        </w:rPr>
        <w:t>s</w:t>
      </w:r>
      <w:r w:rsidR="00D02057">
        <w:rPr>
          <w:rFonts w:ascii="Times New Roman" w:hAnsi="Times New Roman" w:cs="Times New Roman"/>
        </w:rPr>
        <w:t xml:space="preserve"> particularly fast</w:t>
      </w:r>
      <w:r w:rsidR="00773110">
        <w:rPr>
          <w:rFonts w:ascii="Times New Roman" w:hAnsi="Times New Roman" w:cs="Times New Roman"/>
        </w:rPr>
        <w:t xml:space="preserve"> for the two-stage uniformitar</w:t>
      </w:r>
      <w:r w:rsidR="006968D0">
        <w:rPr>
          <w:rFonts w:ascii="Times New Roman" w:hAnsi="Times New Roman" w:cs="Times New Roman"/>
        </w:rPr>
        <w:t>ian models considered here</w:t>
      </w:r>
      <w:r w:rsidR="00D02057">
        <w:rPr>
          <w:rFonts w:ascii="Times New Roman" w:hAnsi="Times New Roman" w:cs="Times New Roman"/>
        </w:rPr>
        <w:t>.</w:t>
      </w:r>
      <w:r w:rsidR="008603FD">
        <w:rPr>
          <w:rFonts w:ascii="Times New Roman" w:hAnsi="Times New Roman" w:cs="Times New Roman"/>
        </w:rPr>
        <w:t xml:space="preserve"> </w:t>
      </w:r>
      <w:r w:rsidR="006968D0">
        <w:rPr>
          <w:rFonts w:ascii="Times New Roman" w:hAnsi="Times New Roman" w:cs="Times New Roman"/>
        </w:rPr>
        <w:t>As the computational co</w:t>
      </w:r>
      <w:r w:rsidR="00A55AE9">
        <w:rPr>
          <w:rFonts w:ascii="Times New Roman" w:hAnsi="Times New Roman" w:cs="Times New Roman"/>
        </w:rPr>
        <w:t>st represents a critical aspect</w:t>
      </w:r>
      <w:r w:rsidR="006968D0">
        <w:rPr>
          <w:rFonts w:ascii="Times New Roman" w:hAnsi="Times New Roman" w:cs="Times New Roman"/>
        </w:rPr>
        <w:t xml:space="preserve"> due to the number of iterations required by the MCMC analysis, we use the analytical solution in </w:t>
      </w:r>
      <w:r w:rsidR="00A55AE9">
        <w:rPr>
          <w:rFonts w:ascii="Times New Roman" w:hAnsi="Times New Roman" w:cs="Times New Roman"/>
        </w:rPr>
        <w:t>the forward</w:t>
      </w:r>
      <w:r w:rsidR="006968D0">
        <w:rPr>
          <w:rFonts w:ascii="Times New Roman" w:hAnsi="Times New Roman" w:cs="Times New Roman"/>
        </w:rPr>
        <w:t xml:space="preserve"> model</w:t>
      </w:r>
      <w:r w:rsidR="00A55AE9">
        <w:rPr>
          <w:rFonts w:ascii="Times New Roman" w:hAnsi="Times New Roman" w:cs="Times New Roman"/>
        </w:rPr>
        <w:t xml:space="preserve"> computations.</w:t>
      </w:r>
    </w:p>
    <w:p w14:paraId="15433100" w14:textId="77777777" w:rsidR="00A55AE9" w:rsidRDefault="00A55AE9" w:rsidP="002D73CB">
      <w:pPr>
        <w:ind w:left="-426"/>
        <w:rPr>
          <w:rFonts w:ascii="Times New Roman" w:hAnsi="Times New Roman" w:cs="Times New Roman"/>
        </w:rPr>
      </w:pPr>
    </w:p>
    <w:p w14:paraId="73B64FBD" w14:textId="7F502DF0" w:rsidR="00D02057" w:rsidRPr="00A55AE9" w:rsidRDefault="00A55AE9" w:rsidP="00A55AE9">
      <w:pPr>
        <w:ind w:left="-426"/>
        <w:outlineLvl w:val="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2.4</w:t>
      </w:r>
      <w:r w:rsidRPr="00865FF4">
        <w:rPr>
          <w:rFonts w:ascii="Times New Roman" w:hAnsi="Times New Roman" w:cs="Times New Roman"/>
          <w:b/>
        </w:rPr>
        <w:t xml:space="preserve"> </w:t>
      </w:r>
      <w:r w:rsidR="00577266">
        <w:rPr>
          <w:rFonts w:ascii="Times New Roman" w:hAnsi="Times New Roman" w:cs="Times New Roman"/>
          <w:b/>
        </w:rPr>
        <w:t>Estimating</w:t>
      </w:r>
      <w:r>
        <w:rPr>
          <w:rFonts w:ascii="Times New Roman" w:hAnsi="Times New Roman" w:cs="Times New Roman"/>
          <w:b/>
        </w:rPr>
        <w:t xml:space="preserve"> glacial-interglacial exposure histories in the model setup</w:t>
      </w:r>
    </w:p>
    <w:p w14:paraId="22F82CA2" w14:textId="387CF0C8" w:rsidR="00863B7A" w:rsidRPr="00920E35" w:rsidRDefault="00863B7A" w:rsidP="0092011B">
      <w:pPr>
        <w:ind w:left="-426"/>
        <w:rPr>
          <w:rFonts w:ascii="Times New Roman" w:hAnsi="Times New Roman" w:cs="Times New Roman"/>
        </w:rPr>
      </w:pPr>
      <w:r>
        <w:rPr>
          <w:rFonts w:ascii="Times New Roman" w:hAnsi="Times New Roman" w:cs="Times New Roman"/>
        </w:rPr>
        <w:t xml:space="preserve">A major obstacle for disentangling </w:t>
      </w:r>
      <w:r w:rsidR="00A55AE9">
        <w:rPr>
          <w:rFonts w:ascii="Times New Roman" w:hAnsi="Times New Roman" w:cs="Times New Roman"/>
        </w:rPr>
        <w:t xml:space="preserve">a </w:t>
      </w:r>
      <w:r>
        <w:rPr>
          <w:rFonts w:ascii="Times New Roman" w:hAnsi="Times New Roman" w:cs="Times New Roman"/>
        </w:rPr>
        <w:t>compl</w:t>
      </w:r>
      <w:r w:rsidR="00A55AE9">
        <w:rPr>
          <w:rFonts w:ascii="Times New Roman" w:hAnsi="Times New Roman" w:cs="Times New Roman"/>
        </w:rPr>
        <w:t>ex landscape evolution history</w:t>
      </w:r>
      <w:r>
        <w:rPr>
          <w:rFonts w:ascii="Times New Roman" w:hAnsi="Times New Roman" w:cs="Times New Roman"/>
        </w:rPr>
        <w:t xml:space="preserve"> </w:t>
      </w:r>
      <w:r w:rsidR="00B6118C">
        <w:rPr>
          <w:rFonts w:ascii="Times New Roman" w:hAnsi="Times New Roman" w:cs="Times New Roman"/>
        </w:rPr>
        <w:t xml:space="preserve">relates to </w:t>
      </w:r>
      <w:r w:rsidR="00DB47E0">
        <w:rPr>
          <w:rFonts w:ascii="Times New Roman" w:hAnsi="Times New Roman" w:cs="Times New Roman"/>
        </w:rPr>
        <w:t>t</w:t>
      </w:r>
      <w:r w:rsidR="00A55AE9">
        <w:rPr>
          <w:rFonts w:ascii="Times New Roman" w:hAnsi="Times New Roman" w:cs="Times New Roman"/>
        </w:rPr>
        <w:t>he fact that past intervals characterized by</w:t>
      </w:r>
      <w:r w:rsidR="00DB47E0">
        <w:rPr>
          <w:rFonts w:ascii="Times New Roman" w:hAnsi="Times New Roman" w:cs="Times New Roman"/>
        </w:rPr>
        <w:t xml:space="preserve"> glacial cover are often poorly constrained </w:t>
      </w:r>
      <w:r w:rsidR="00920E35">
        <w:rPr>
          <w:rFonts w:ascii="Times New Roman" w:hAnsi="Times New Roman" w:cs="Times New Roman"/>
        </w:rPr>
        <w:t>in time</w:t>
      </w:r>
      <w:r w:rsidR="00A55AE9">
        <w:rPr>
          <w:rFonts w:ascii="Times New Roman" w:hAnsi="Times New Roman" w:cs="Times New Roman"/>
        </w:rPr>
        <w:t>,</w:t>
      </w:r>
      <w:r w:rsidR="00920E35">
        <w:rPr>
          <w:rFonts w:ascii="Times New Roman" w:hAnsi="Times New Roman" w:cs="Times New Roman"/>
        </w:rPr>
        <w:t xml:space="preserve"> </w:t>
      </w:r>
      <w:r w:rsidR="00ED0566">
        <w:rPr>
          <w:rFonts w:ascii="Times New Roman" w:hAnsi="Times New Roman" w:cs="Times New Roman"/>
        </w:rPr>
        <w:t>or</w:t>
      </w:r>
      <w:r w:rsidR="00A55AE9">
        <w:rPr>
          <w:rFonts w:ascii="Times New Roman" w:hAnsi="Times New Roman" w:cs="Times New Roman"/>
        </w:rPr>
        <w:t>, as in most cases,</w:t>
      </w:r>
      <w:r w:rsidR="00ED0566">
        <w:rPr>
          <w:rFonts w:ascii="Times New Roman" w:hAnsi="Times New Roman" w:cs="Times New Roman"/>
        </w:rPr>
        <w:t xml:space="preserve"> </w:t>
      </w:r>
      <w:r w:rsidR="00A55AE9">
        <w:rPr>
          <w:rFonts w:ascii="Times New Roman" w:hAnsi="Times New Roman" w:cs="Times New Roman"/>
        </w:rPr>
        <w:t xml:space="preserve">completely </w:t>
      </w:r>
      <w:r w:rsidR="00ED0566">
        <w:rPr>
          <w:rFonts w:ascii="Times New Roman" w:hAnsi="Times New Roman" w:cs="Times New Roman"/>
        </w:rPr>
        <w:t xml:space="preserve">unknown </w:t>
      </w:r>
      <w:r w:rsidR="00DB47E0">
        <w:rPr>
          <w:rFonts w:ascii="Times New Roman" w:hAnsi="Times New Roman" w:cs="Times New Roman"/>
        </w:rPr>
        <w:t xml:space="preserve">prior to the last deglaciation </w:t>
      </w:r>
      <w:r w:rsidR="00920E35">
        <w:rPr>
          <w:rFonts w:ascii="Times New Roman" w:hAnsi="Times New Roman" w:cs="Times New Roman"/>
        </w:rPr>
        <w:t xml:space="preserve">event. In this paper, we propose two different approaches to </w:t>
      </w:r>
      <w:r w:rsidR="00B6118C">
        <w:rPr>
          <w:rFonts w:ascii="Times New Roman" w:hAnsi="Times New Roman" w:cs="Times New Roman"/>
        </w:rPr>
        <w:t>address this obstacle</w:t>
      </w:r>
      <w:r w:rsidR="00920E35">
        <w:rPr>
          <w:rFonts w:ascii="Times New Roman" w:hAnsi="Times New Roman" w:cs="Times New Roman"/>
        </w:rPr>
        <w:t xml:space="preserve">: a periodic two-stage model and a two-stage model constrained by the marine </w:t>
      </w:r>
      <w:r w:rsidR="00920E35" w:rsidRPr="00865FF4">
        <w:rPr>
          <w:rFonts w:ascii="Times New Roman" w:hAnsi="Times New Roman" w:cs="Times New Roman"/>
        </w:rPr>
        <w:sym w:font="Symbol" w:char="F064"/>
      </w:r>
      <w:r w:rsidR="00920E35" w:rsidRPr="00865FF4">
        <w:rPr>
          <w:rFonts w:ascii="Times New Roman" w:hAnsi="Times New Roman" w:cs="Times New Roman"/>
          <w:vertAlign w:val="superscript"/>
        </w:rPr>
        <w:t>18</w:t>
      </w:r>
      <w:r w:rsidR="00920E35" w:rsidRPr="00865FF4">
        <w:rPr>
          <w:rFonts w:ascii="Times New Roman" w:hAnsi="Times New Roman" w:cs="Times New Roman"/>
        </w:rPr>
        <w:t>O record.</w:t>
      </w:r>
    </w:p>
    <w:p w14:paraId="10D36831" w14:textId="77777777" w:rsidR="00773110" w:rsidRDefault="00773110" w:rsidP="0092011B">
      <w:pPr>
        <w:ind w:left="-426"/>
        <w:rPr>
          <w:rFonts w:ascii="Times New Roman" w:hAnsi="Times New Roman" w:cs="Times New Roman"/>
        </w:rPr>
      </w:pPr>
    </w:p>
    <w:p w14:paraId="5AF24AE2" w14:textId="30A0B2F0" w:rsidR="00EF217F" w:rsidRPr="00865FF4" w:rsidRDefault="00A55AE9" w:rsidP="0025109C">
      <w:pPr>
        <w:ind w:left="-426"/>
        <w:outlineLvl w:val="0"/>
        <w:rPr>
          <w:rFonts w:ascii="Times New Roman" w:hAnsi="Times New Roman" w:cs="Times New Roman"/>
          <w:b/>
        </w:rPr>
      </w:pPr>
      <w:r>
        <w:rPr>
          <w:rFonts w:ascii="Times New Roman" w:hAnsi="Times New Roman" w:cs="Times New Roman"/>
          <w:b/>
        </w:rPr>
        <w:t>2.4.1</w:t>
      </w:r>
      <w:r w:rsidR="00EF217F" w:rsidRPr="00865FF4">
        <w:rPr>
          <w:rFonts w:ascii="Times New Roman" w:hAnsi="Times New Roman" w:cs="Times New Roman"/>
          <w:b/>
        </w:rPr>
        <w:t xml:space="preserve"> </w:t>
      </w:r>
      <w:r w:rsidR="00EF217F">
        <w:rPr>
          <w:rFonts w:ascii="Times New Roman" w:hAnsi="Times New Roman" w:cs="Times New Roman"/>
          <w:b/>
        </w:rPr>
        <w:t>Periodic two-stage model</w:t>
      </w:r>
    </w:p>
    <w:p w14:paraId="27A81841" w14:textId="7746FD2B" w:rsidR="00EF217F" w:rsidRDefault="00EA6D82" w:rsidP="0031433D">
      <w:pPr>
        <w:ind w:left="-426"/>
        <w:rPr>
          <w:rFonts w:ascii="Times New Roman" w:hAnsi="Times New Roman" w:cs="Times New Roman"/>
        </w:rPr>
      </w:pPr>
      <w:r>
        <w:rPr>
          <w:rFonts w:ascii="Times New Roman" w:hAnsi="Times New Roman" w:cs="Times New Roman"/>
        </w:rPr>
        <w:t xml:space="preserve">In the periodic two-stage model, </w:t>
      </w:r>
      <w:r w:rsidR="00E733E0">
        <w:rPr>
          <w:rFonts w:ascii="Times New Roman" w:hAnsi="Times New Roman" w:cs="Times New Roman"/>
        </w:rPr>
        <w:t xml:space="preserve">present nuclide concentrations are computed as a function of periodic transitions between glacial and interglacial intervals throughout the Quaternary with the exception of the </w:t>
      </w:r>
      <w:r w:rsidR="006F3576">
        <w:rPr>
          <w:rFonts w:ascii="Times New Roman" w:hAnsi="Times New Roman" w:cs="Times New Roman"/>
        </w:rPr>
        <w:t>last deglaciation (Fig. 2</w:t>
      </w:r>
      <w:r w:rsidR="00F60BF5">
        <w:rPr>
          <w:rFonts w:ascii="Times New Roman" w:hAnsi="Times New Roman" w:cs="Times New Roman"/>
        </w:rPr>
        <w:t xml:space="preserve">), which is often reasonably well constrained </w:t>
      </w:r>
      <w:r w:rsidR="00B6118C">
        <w:rPr>
          <w:rFonts w:ascii="Times New Roman" w:hAnsi="Times New Roman" w:cs="Times New Roman"/>
        </w:rPr>
        <w:t xml:space="preserve">in time </w:t>
      </w:r>
      <w:r w:rsidR="00F60BF5">
        <w:rPr>
          <w:rFonts w:ascii="Times New Roman" w:hAnsi="Times New Roman" w:cs="Times New Roman"/>
        </w:rPr>
        <w:t xml:space="preserve">through studies of e.g. boulders. </w:t>
      </w:r>
      <w:r w:rsidR="00EF217F">
        <w:rPr>
          <w:rFonts w:ascii="Times New Roman" w:hAnsi="Times New Roman" w:cs="Times New Roman"/>
        </w:rPr>
        <w:t>For the purpose of the inverse analysis</w:t>
      </w:r>
      <w:r w:rsidR="00F60BF5">
        <w:rPr>
          <w:rFonts w:ascii="Times New Roman" w:hAnsi="Times New Roman" w:cs="Times New Roman"/>
        </w:rPr>
        <w:t>,</w:t>
      </w:r>
      <w:r w:rsidR="00EF217F">
        <w:rPr>
          <w:rFonts w:ascii="Times New Roman" w:hAnsi="Times New Roman" w:cs="Times New Roman"/>
        </w:rPr>
        <w:t xml:space="preserve"> we parameterize the erosion and exposure history</w:t>
      </w:r>
      <w:r w:rsidR="006736C6">
        <w:rPr>
          <w:rFonts w:ascii="Times New Roman" w:hAnsi="Times New Roman" w:cs="Times New Roman"/>
        </w:rPr>
        <w:t xml:space="preserve"> in Model 1 as follows </w:t>
      </w:r>
    </w:p>
    <w:p w14:paraId="2C6D7722" w14:textId="77777777" w:rsidR="006F3576" w:rsidRDefault="006F3576" w:rsidP="0031433D">
      <w:pPr>
        <w:ind w:left="-426"/>
        <w:rPr>
          <w:rFonts w:ascii="Times New Roman" w:hAnsi="Times New Roman" w:cs="Times New Roman"/>
        </w:rPr>
      </w:pPr>
    </w:p>
    <w:p w14:paraId="53C355B3" w14:textId="76B73E97" w:rsidR="00682219" w:rsidRDefault="008334F0" w:rsidP="0031433D">
      <w:pPr>
        <w:ind w:left="-426"/>
        <w:rPr>
          <w:rFonts w:ascii="Times New Roman" w:hAnsi="Times New Roman" w:cs="Times New Roman"/>
        </w:rPr>
      </w:pPr>
      <w:r>
        <w:rPr>
          <w:rFonts w:ascii="Times New Roman" w:hAnsi="Times New Roman" w:cs="Times New Roman"/>
          <w:position w:val="-14"/>
        </w:rPr>
        <w:pict w14:anchorId="6EE923E9">
          <v:shape id="_x0000_i1030" type="#_x0000_t75" style="width:147.2pt;height:19.2pt">
            <v:imagedata r:id="rId12" o:title=""/>
          </v:shape>
        </w:pict>
      </w:r>
      <w:r w:rsidR="00EF217F">
        <w:rPr>
          <w:rFonts w:ascii="Times New Roman" w:hAnsi="Times New Roman" w:cs="Times New Roman"/>
        </w:rPr>
        <w:t xml:space="preserve"> </w:t>
      </w:r>
    </w:p>
    <w:p w14:paraId="7E8018CE" w14:textId="77777777" w:rsidR="006F3576" w:rsidRDefault="006F3576" w:rsidP="0031433D">
      <w:pPr>
        <w:ind w:left="-426"/>
        <w:rPr>
          <w:rFonts w:ascii="Times New Roman" w:hAnsi="Times New Roman" w:cs="Times New Roman"/>
        </w:rPr>
      </w:pPr>
    </w:p>
    <w:p w14:paraId="14BE5546" w14:textId="30E824BD" w:rsidR="00377F2F" w:rsidRDefault="00867171" w:rsidP="00A55AE9">
      <w:pPr>
        <w:ind w:left="-426"/>
        <w:rPr>
          <w:rFonts w:ascii="Times New Roman" w:hAnsi="Times New Roman" w:cs="Times New Roman"/>
        </w:rPr>
      </w:pPr>
      <w:r>
        <w:rPr>
          <w:rFonts w:ascii="Times New Roman" w:hAnsi="Times New Roman" w:cs="Times New Roman"/>
        </w:rPr>
        <w:t xml:space="preserve">where </w:t>
      </w:r>
      <w:r w:rsidR="008334F0">
        <w:rPr>
          <w:rFonts w:ascii="Times New Roman" w:hAnsi="Times New Roman" w:cs="Times New Roman"/>
          <w:position w:val="-14"/>
        </w:rPr>
        <w:pict w14:anchorId="3BE73547">
          <v:shape id="_x0000_i1031" type="#_x0000_t75" style="width:18.4pt;height:19.2pt">
            <v:imagedata r:id="rId13" o:title=""/>
          </v:shape>
        </w:pict>
      </w:r>
      <w:r>
        <w:rPr>
          <w:rFonts w:ascii="Times New Roman" w:hAnsi="Times New Roman" w:cs="Times New Roman"/>
        </w:rPr>
        <w:t xml:space="preserve">is the erosion rate </w:t>
      </w:r>
      <w:r w:rsidR="001020EF">
        <w:rPr>
          <w:rFonts w:ascii="Times New Roman" w:hAnsi="Times New Roman" w:cs="Times New Roman"/>
        </w:rPr>
        <w:t>during</w:t>
      </w:r>
      <w:r>
        <w:rPr>
          <w:rFonts w:ascii="Times New Roman" w:hAnsi="Times New Roman" w:cs="Times New Roman"/>
        </w:rPr>
        <w:t xml:space="preserve"> </w:t>
      </w:r>
      <w:r w:rsidR="005305E5">
        <w:rPr>
          <w:rFonts w:ascii="Times New Roman" w:hAnsi="Times New Roman" w:cs="Times New Roman"/>
        </w:rPr>
        <w:t>all intergla</w:t>
      </w:r>
      <w:r>
        <w:rPr>
          <w:rFonts w:ascii="Times New Roman" w:hAnsi="Times New Roman" w:cs="Times New Roman"/>
        </w:rPr>
        <w:t>cial periods</w:t>
      </w:r>
      <w:r w:rsidR="001020EF">
        <w:rPr>
          <w:rFonts w:ascii="Times New Roman" w:hAnsi="Times New Roman" w:cs="Times New Roman"/>
        </w:rPr>
        <w:t>, including the present interglacial</w:t>
      </w:r>
      <w:r>
        <w:rPr>
          <w:rFonts w:ascii="Times New Roman" w:hAnsi="Times New Roman" w:cs="Times New Roman"/>
        </w:rPr>
        <w:t xml:space="preserve"> as well as </w:t>
      </w:r>
      <w:r w:rsidR="001020EF">
        <w:rPr>
          <w:rFonts w:ascii="Times New Roman" w:hAnsi="Times New Roman" w:cs="Times New Roman"/>
        </w:rPr>
        <w:t xml:space="preserve">prior to the </w:t>
      </w:r>
      <w:r>
        <w:rPr>
          <w:rFonts w:ascii="Times New Roman" w:hAnsi="Times New Roman" w:cs="Times New Roman"/>
        </w:rPr>
        <w:t>first glaciation,</w:t>
      </w:r>
      <w:r w:rsidR="001020EF">
        <w:rPr>
          <w:rFonts w:ascii="Times New Roman" w:hAnsi="Times New Roman" w:cs="Times New Roman"/>
        </w:rPr>
        <w:t xml:space="preserve"> and</w:t>
      </w:r>
      <w:r>
        <w:rPr>
          <w:rFonts w:ascii="Times New Roman" w:hAnsi="Times New Roman" w:cs="Times New Roman"/>
        </w:rPr>
        <w:t xml:space="preserve"> </w:t>
      </w:r>
      <w:r w:rsidR="008334F0">
        <w:rPr>
          <w:rFonts w:ascii="Times New Roman" w:hAnsi="Times New Roman" w:cs="Times New Roman"/>
          <w:position w:val="-14"/>
        </w:rPr>
        <w:pict w14:anchorId="2E64BB76">
          <v:shape id="_x0000_i1032" type="#_x0000_t75" style="width:19.2pt;height:19.2pt">
            <v:imagedata r:id="rId14" o:title=""/>
          </v:shape>
        </w:pict>
      </w:r>
      <w:r>
        <w:rPr>
          <w:rFonts w:ascii="Times New Roman" w:hAnsi="Times New Roman" w:cs="Times New Roman"/>
        </w:rPr>
        <w:t xml:space="preserve"> is the erosion rate during all glaciated periods</w:t>
      </w:r>
      <w:r w:rsidR="001020E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sym w:font="Symbol" w:char="F044"/>
      </w:r>
      <w:proofErr w:type="gramStart"/>
      <w:r>
        <w:rPr>
          <w:rFonts w:ascii="Times New Roman" w:hAnsi="Times New Roman" w:cs="Times New Roman"/>
          <w:i/>
        </w:rPr>
        <w:t>t</w:t>
      </w:r>
      <w:r>
        <w:rPr>
          <w:rFonts w:ascii="Times New Roman" w:hAnsi="Times New Roman" w:cs="Times New Roman"/>
          <w:i/>
          <w:vertAlign w:val="subscript"/>
        </w:rPr>
        <w:t>degla</w:t>
      </w:r>
      <w:proofErr w:type="gramEnd"/>
      <w:r>
        <w:rPr>
          <w:rFonts w:ascii="Times New Roman" w:hAnsi="Times New Roman" w:cs="Times New Roman"/>
        </w:rPr>
        <w:t xml:space="preserve"> is the time </w:t>
      </w:r>
      <w:r w:rsidR="001020EF">
        <w:rPr>
          <w:rFonts w:ascii="Times New Roman" w:hAnsi="Times New Roman" w:cs="Times New Roman"/>
        </w:rPr>
        <w:t xml:space="preserve">elapsed </w:t>
      </w:r>
      <w:r>
        <w:rPr>
          <w:rFonts w:ascii="Times New Roman" w:hAnsi="Times New Roman" w:cs="Times New Roman"/>
        </w:rPr>
        <w:t xml:space="preserve">since </w:t>
      </w:r>
      <w:r w:rsidR="001020EF">
        <w:rPr>
          <w:rFonts w:ascii="Times New Roman" w:hAnsi="Times New Roman" w:cs="Times New Roman"/>
        </w:rPr>
        <w:t>the last</w:t>
      </w:r>
      <w:r>
        <w:rPr>
          <w:rFonts w:ascii="Times New Roman" w:hAnsi="Times New Roman" w:cs="Times New Roman"/>
        </w:rPr>
        <w:t xml:space="preserve"> </w:t>
      </w:r>
      <w:proofErr w:type="spellStart"/>
      <w:r w:rsidR="001020EF">
        <w:rPr>
          <w:rFonts w:ascii="Times New Roman" w:hAnsi="Times New Roman" w:cs="Times New Roman"/>
        </w:rPr>
        <w:t>de</w:t>
      </w:r>
      <w:r w:rsidR="00A55AE9">
        <w:rPr>
          <w:rFonts w:ascii="Times New Roman" w:hAnsi="Times New Roman" w:cs="Times New Roman"/>
        </w:rPr>
        <w:t>glaciation</w:t>
      </w:r>
      <w:proofErr w:type="spellEnd"/>
      <w:r w:rsidR="00A55AE9">
        <w:rPr>
          <w:rFonts w:ascii="Times New Roman" w:hAnsi="Times New Roman" w:cs="Times New Roman"/>
        </w:rPr>
        <w:t xml:space="preserve"> and</w:t>
      </w:r>
      <w:r>
        <w:rPr>
          <w:rFonts w:ascii="Times New Roman" w:hAnsi="Times New Roman" w:cs="Times New Roman"/>
        </w:rPr>
        <w:t xml:space="preserve"> </w:t>
      </w:r>
      <w:r w:rsidR="00377F2F">
        <w:rPr>
          <w:rFonts w:ascii="Times New Roman" w:hAnsi="Times New Roman" w:cs="Times New Roman"/>
        </w:rPr>
        <w:sym w:font="Symbol" w:char="F044"/>
      </w:r>
      <w:r w:rsidR="00377F2F">
        <w:rPr>
          <w:rFonts w:ascii="Times New Roman" w:hAnsi="Times New Roman" w:cs="Times New Roman"/>
          <w:i/>
        </w:rPr>
        <w:t>t</w:t>
      </w:r>
      <w:r w:rsidR="00377F2F">
        <w:rPr>
          <w:rFonts w:ascii="Times New Roman" w:hAnsi="Times New Roman" w:cs="Times New Roman"/>
          <w:i/>
          <w:vertAlign w:val="subscript"/>
        </w:rPr>
        <w:t>gla</w:t>
      </w:r>
      <w:r w:rsidR="00377F2F">
        <w:rPr>
          <w:rFonts w:ascii="Times New Roman" w:hAnsi="Times New Roman" w:cs="Times New Roman"/>
        </w:rPr>
        <w:t xml:space="preserve"> is the duration of </w:t>
      </w:r>
      <w:r w:rsidR="001020EF">
        <w:rPr>
          <w:rFonts w:ascii="Times New Roman" w:hAnsi="Times New Roman" w:cs="Times New Roman"/>
        </w:rPr>
        <w:t xml:space="preserve">each </w:t>
      </w:r>
      <w:r w:rsidR="00A55AE9">
        <w:rPr>
          <w:rFonts w:ascii="Times New Roman" w:hAnsi="Times New Roman" w:cs="Times New Roman"/>
        </w:rPr>
        <w:t xml:space="preserve">individual </w:t>
      </w:r>
      <w:r w:rsidR="001020EF">
        <w:rPr>
          <w:rFonts w:ascii="Times New Roman" w:hAnsi="Times New Roman" w:cs="Times New Roman"/>
        </w:rPr>
        <w:t>glacial period</w:t>
      </w:r>
      <w:r w:rsidR="00A55AE9">
        <w:rPr>
          <w:rFonts w:ascii="Times New Roman" w:hAnsi="Times New Roman" w:cs="Times New Roman"/>
        </w:rPr>
        <w:t>,</w:t>
      </w:r>
      <w:r w:rsidR="001020EF">
        <w:rPr>
          <w:rFonts w:ascii="Times New Roman" w:hAnsi="Times New Roman" w:cs="Times New Roman"/>
        </w:rPr>
        <w:t xml:space="preserve"> which is </w:t>
      </w:r>
      <w:r w:rsidR="00A55AE9">
        <w:rPr>
          <w:rFonts w:ascii="Times New Roman" w:hAnsi="Times New Roman" w:cs="Times New Roman"/>
        </w:rPr>
        <w:t>constant</w:t>
      </w:r>
      <w:r w:rsidR="001020EF">
        <w:rPr>
          <w:rFonts w:ascii="Times New Roman" w:hAnsi="Times New Roman" w:cs="Times New Roman"/>
        </w:rPr>
        <w:t xml:space="preserve"> for </w:t>
      </w:r>
      <w:r w:rsidR="00377F2F">
        <w:rPr>
          <w:rFonts w:ascii="Times New Roman" w:hAnsi="Times New Roman" w:cs="Times New Roman"/>
        </w:rPr>
        <w:t xml:space="preserve">all glaciations, and  </w:t>
      </w:r>
      <w:r w:rsidR="00377F2F">
        <w:rPr>
          <w:rFonts w:ascii="Times New Roman" w:hAnsi="Times New Roman" w:cs="Times New Roman"/>
        </w:rPr>
        <w:sym w:font="Symbol" w:char="F044"/>
      </w:r>
      <w:r w:rsidR="00377F2F">
        <w:rPr>
          <w:rFonts w:ascii="Times New Roman" w:hAnsi="Times New Roman" w:cs="Times New Roman"/>
          <w:i/>
        </w:rPr>
        <w:t>t</w:t>
      </w:r>
      <w:r w:rsidR="00377F2F">
        <w:rPr>
          <w:rFonts w:ascii="Times New Roman" w:hAnsi="Times New Roman" w:cs="Times New Roman"/>
          <w:i/>
          <w:vertAlign w:val="subscript"/>
        </w:rPr>
        <w:t>rat</w:t>
      </w:r>
      <w:r w:rsidR="00377F2F">
        <w:rPr>
          <w:rFonts w:ascii="Times New Roman" w:hAnsi="Times New Roman" w:cs="Times New Roman"/>
        </w:rPr>
        <w:t xml:space="preserve"> is the ratio between </w:t>
      </w:r>
      <w:r w:rsidR="001020EF">
        <w:rPr>
          <w:rFonts w:ascii="Times New Roman" w:hAnsi="Times New Roman" w:cs="Times New Roman"/>
        </w:rPr>
        <w:t xml:space="preserve">the </w:t>
      </w:r>
      <w:r w:rsidR="00377F2F">
        <w:rPr>
          <w:rFonts w:ascii="Times New Roman" w:hAnsi="Times New Roman" w:cs="Times New Roman"/>
        </w:rPr>
        <w:t>duration of glacia</w:t>
      </w:r>
      <w:r w:rsidR="00690AF9">
        <w:rPr>
          <w:rFonts w:ascii="Times New Roman" w:hAnsi="Times New Roman" w:cs="Times New Roman"/>
        </w:rPr>
        <w:t>l periods</w:t>
      </w:r>
      <w:r w:rsidR="00377F2F">
        <w:rPr>
          <w:rFonts w:ascii="Times New Roman" w:hAnsi="Times New Roman" w:cs="Times New Roman"/>
        </w:rPr>
        <w:t xml:space="preserve"> and interglacial periods</w:t>
      </w:r>
      <w:r w:rsidR="006F3576">
        <w:rPr>
          <w:rFonts w:ascii="Times New Roman" w:hAnsi="Times New Roman" w:cs="Times New Roman"/>
        </w:rPr>
        <w:t xml:space="preserve"> (Fig. 2</w:t>
      </w:r>
      <w:r w:rsidR="00690AF9">
        <w:rPr>
          <w:rFonts w:ascii="Times New Roman" w:hAnsi="Times New Roman" w:cs="Times New Roman"/>
        </w:rPr>
        <w:t>)</w:t>
      </w:r>
      <w:r w:rsidR="00377F2F">
        <w:rPr>
          <w:rFonts w:ascii="Times New Roman" w:hAnsi="Times New Roman" w:cs="Times New Roman"/>
        </w:rPr>
        <w:t>.</w:t>
      </w:r>
    </w:p>
    <w:p w14:paraId="54F1D94D" w14:textId="77777777" w:rsidR="00690AF9" w:rsidRDefault="00690AF9" w:rsidP="0031433D">
      <w:pPr>
        <w:ind w:left="-426"/>
        <w:rPr>
          <w:rFonts w:ascii="Times New Roman" w:hAnsi="Times New Roman" w:cs="Times New Roman"/>
        </w:rPr>
      </w:pPr>
    </w:p>
    <w:p w14:paraId="30ADCF0E" w14:textId="28B06826" w:rsidR="00403BFB" w:rsidRPr="00403BFB" w:rsidRDefault="00403BFB" w:rsidP="0031433D">
      <w:pPr>
        <w:ind w:left="-426"/>
        <w:outlineLvl w:val="0"/>
        <w:rPr>
          <w:rFonts w:ascii="Times New Roman" w:hAnsi="Times New Roman" w:cs="Times New Roman"/>
          <w:b/>
        </w:rPr>
      </w:pPr>
      <w:r>
        <w:rPr>
          <w:rFonts w:ascii="Times New Roman" w:hAnsi="Times New Roman" w:cs="Times New Roman"/>
          <w:b/>
        </w:rPr>
        <w:t>2.4</w:t>
      </w:r>
      <w:r w:rsidR="00B922CC">
        <w:rPr>
          <w:rFonts w:ascii="Times New Roman" w:hAnsi="Times New Roman" w:cs="Times New Roman"/>
          <w:b/>
        </w:rPr>
        <w:t>.2</w:t>
      </w:r>
      <w:r>
        <w:rPr>
          <w:rFonts w:ascii="Times New Roman" w:hAnsi="Times New Roman" w:cs="Times New Roman"/>
          <w:b/>
        </w:rPr>
        <w:t xml:space="preserve"> Two-stage model inspired by </w:t>
      </w:r>
      <w:r w:rsidR="00CD3D0C">
        <w:rPr>
          <w:rFonts w:ascii="Times New Roman" w:hAnsi="Times New Roman" w:cs="Times New Roman"/>
          <w:b/>
        </w:rPr>
        <w:t xml:space="preserve">the global marine </w:t>
      </w:r>
      <w:r>
        <w:rPr>
          <w:rFonts w:ascii="Times New Roman" w:hAnsi="Times New Roman" w:cs="Times New Roman"/>
          <w:b/>
        </w:rPr>
        <w:sym w:font="Symbol" w:char="F064"/>
      </w:r>
      <w:r>
        <w:rPr>
          <w:rFonts w:ascii="Times New Roman" w:hAnsi="Times New Roman" w:cs="Times New Roman"/>
          <w:b/>
          <w:vertAlign w:val="superscript"/>
        </w:rPr>
        <w:t>18</w:t>
      </w:r>
      <w:r w:rsidR="00CD3D0C">
        <w:rPr>
          <w:rFonts w:ascii="Times New Roman" w:hAnsi="Times New Roman" w:cs="Times New Roman"/>
          <w:b/>
        </w:rPr>
        <w:t>O stack</w:t>
      </w:r>
    </w:p>
    <w:p w14:paraId="73851B7B" w14:textId="51B379B9" w:rsidR="00D179E3" w:rsidRDefault="00E71D4E" w:rsidP="0031433D">
      <w:pPr>
        <w:ind w:left="-426"/>
        <w:rPr>
          <w:rFonts w:ascii="Times New Roman" w:hAnsi="Times New Roman" w:cs="Times New Roman"/>
        </w:rPr>
      </w:pPr>
      <w:r>
        <w:rPr>
          <w:rFonts w:ascii="Times New Roman" w:hAnsi="Times New Roman" w:cs="Times New Roman"/>
        </w:rPr>
        <w:t xml:space="preserve">Although past transitions between glacial and interglacial periods at specific locations are often unconstrained, </w:t>
      </w:r>
      <w:r w:rsidR="0098707F">
        <w:rPr>
          <w:rFonts w:ascii="Times New Roman" w:hAnsi="Times New Roman" w:cs="Times New Roman"/>
        </w:rPr>
        <w:t>there is</w:t>
      </w:r>
      <w:r>
        <w:rPr>
          <w:rFonts w:ascii="Times New Roman" w:hAnsi="Times New Roman" w:cs="Times New Roman"/>
        </w:rPr>
        <w:t xml:space="preserve"> reliable information from marine </w:t>
      </w:r>
      <w:r w:rsidRPr="00403BFB">
        <w:rPr>
          <w:rFonts w:ascii="Times New Roman" w:hAnsi="Times New Roman" w:cs="Times New Roman"/>
        </w:rPr>
        <w:sym w:font="Symbol" w:char="F064"/>
      </w:r>
      <w:r w:rsidRPr="00403BFB">
        <w:rPr>
          <w:rFonts w:ascii="Times New Roman" w:hAnsi="Times New Roman" w:cs="Times New Roman"/>
          <w:vertAlign w:val="superscript"/>
        </w:rPr>
        <w:t>18</w:t>
      </w:r>
      <w:r w:rsidRPr="00403BFB">
        <w:rPr>
          <w:rFonts w:ascii="Times New Roman" w:hAnsi="Times New Roman" w:cs="Times New Roman"/>
        </w:rPr>
        <w:t xml:space="preserve">O </w:t>
      </w:r>
      <w:r>
        <w:rPr>
          <w:rFonts w:ascii="Times New Roman" w:hAnsi="Times New Roman" w:cs="Times New Roman"/>
        </w:rPr>
        <w:t>records regarding large-scale climatic changes during the Quaternary, indicating when glaciations were widespread</w:t>
      </w:r>
      <w:r w:rsidR="00A55AE9">
        <w:rPr>
          <w:rFonts w:ascii="Times New Roman" w:hAnsi="Times New Roman" w:cs="Times New Roman"/>
        </w:rPr>
        <w:t xml:space="preserve"> and likely to occur</w:t>
      </w:r>
      <w:r>
        <w:rPr>
          <w:rFonts w:ascii="Times New Roman" w:hAnsi="Times New Roman" w:cs="Times New Roman"/>
        </w:rPr>
        <w:t xml:space="preserve">. </w:t>
      </w:r>
      <w:r w:rsidR="00860381">
        <w:rPr>
          <w:rFonts w:ascii="Times New Roman" w:hAnsi="Times New Roman" w:cs="Times New Roman"/>
        </w:rPr>
        <w:t>Marine benthic oxygen i</w:t>
      </w:r>
      <w:r w:rsidR="00A55AE9">
        <w:rPr>
          <w:rFonts w:ascii="Times New Roman" w:hAnsi="Times New Roman" w:cs="Times New Roman"/>
        </w:rPr>
        <w:t xml:space="preserve">sotope records have been used </w:t>
      </w:r>
      <w:r w:rsidR="00D8007A">
        <w:rPr>
          <w:rFonts w:ascii="Times New Roman" w:hAnsi="Times New Roman" w:cs="Times New Roman"/>
        </w:rPr>
        <w:t xml:space="preserve">in </w:t>
      </w:r>
      <w:r w:rsidR="0098707F">
        <w:rPr>
          <w:rFonts w:ascii="Times New Roman" w:hAnsi="Times New Roman" w:cs="Times New Roman"/>
        </w:rPr>
        <w:t>previous</w:t>
      </w:r>
      <w:r w:rsidR="00D8007A">
        <w:rPr>
          <w:rFonts w:ascii="Times New Roman" w:hAnsi="Times New Roman" w:cs="Times New Roman"/>
        </w:rPr>
        <w:t xml:space="preserve"> </w:t>
      </w:r>
      <w:r w:rsidR="00D8007A">
        <w:rPr>
          <w:rFonts w:ascii="Times New Roman" w:hAnsi="Times New Roman" w:cs="Times New Roman"/>
        </w:rPr>
        <w:lastRenderedPageBreak/>
        <w:t>studies</w:t>
      </w:r>
      <w:r w:rsidR="00860381">
        <w:rPr>
          <w:rFonts w:ascii="Times New Roman" w:hAnsi="Times New Roman" w:cs="Times New Roman"/>
        </w:rPr>
        <w:t xml:space="preserve"> to infer </w:t>
      </w:r>
      <w:r w:rsidR="0098707F">
        <w:rPr>
          <w:rFonts w:ascii="Times New Roman" w:hAnsi="Times New Roman" w:cs="Times New Roman"/>
        </w:rPr>
        <w:t>the most likely</w:t>
      </w:r>
      <w:r w:rsidR="00D8007A">
        <w:rPr>
          <w:rFonts w:ascii="Times New Roman" w:hAnsi="Times New Roman" w:cs="Times New Roman"/>
        </w:rPr>
        <w:t xml:space="preserve"> glacial-interglacial history</w:t>
      </w:r>
      <w:r w:rsidR="00860381">
        <w:rPr>
          <w:rFonts w:ascii="Times New Roman" w:hAnsi="Times New Roman" w:cs="Times New Roman"/>
        </w:rPr>
        <w:t xml:space="preserve"> by </w:t>
      </w:r>
      <w:r w:rsidR="009C2ACD">
        <w:rPr>
          <w:rFonts w:ascii="Times New Roman" w:hAnsi="Times New Roman" w:cs="Times New Roman"/>
        </w:rPr>
        <w:t>identifying</w:t>
      </w:r>
      <w:r w:rsidR="00860381">
        <w:rPr>
          <w:rFonts w:ascii="Times New Roman" w:hAnsi="Times New Roman" w:cs="Times New Roman"/>
        </w:rPr>
        <w:t xml:space="preserve"> a </w:t>
      </w:r>
      <w:r w:rsidR="0098707F">
        <w:rPr>
          <w:rFonts w:ascii="Times New Roman" w:hAnsi="Times New Roman" w:cs="Times New Roman"/>
        </w:rPr>
        <w:t>transition</w:t>
      </w:r>
      <w:r w:rsidR="00860381">
        <w:rPr>
          <w:rFonts w:ascii="Times New Roman" w:hAnsi="Times New Roman" w:cs="Times New Roman"/>
        </w:rPr>
        <w:t xml:space="preserve"> threshold value based on the timing of the last deglaciation. (e.g. Fabel et al., 2002). </w:t>
      </w:r>
      <w:r w:rsidR="009C2ACD">
        <w:rPr>
          <w:rFonts w:ascii="Times New Roman" w:hAnsi="Times New Roman" w:cs="Times New Roman"/>
        </w:rPr>
        <w:t>However</w:t>
      </w:r>
      <w:r w:rsidR="00860381">
        <w:rPr>
          <w:rFonts w:ascii="Times New Roman" w:hAnsi="Times New Roman" w:cs="Times New Roman"/>
        </w:rPr>
        <w:t>,</w:t>
      </w:r>
      <w:r w:rsidR="009C2ACD">
        <w:rPr>
          <w:rFonts w:ascii="Times New Roman" w:hAnsi="Times New Roman" w:cs="Times New Roman"/>
        </w:rPr>
        <w:t xml:space="preserve"> such a</w:t>
      </w:r>
      <w:r w:rsidR="0069452D">
        <w:rPr>
          <w:rFonts w:ascii="Times New Roman" w:hAnsi="Times New Roman" w:cs="Times New Roman"/>
        </w:rPr>
        <w:t xml:space="preserve"> Pleistocene-Holocene</w:t>
      </w:r>
      <w:r w:rsidR="009C2ACD">
        <w:rPr>
          <w:rFonts w:ascii="Times New Roman" w:hAnsi="Times New Roman" w:cs="Times New Roman"/>
        </w:rPr>
        <w:t xml:space="preserve"> </w:t>
      </w:r>
      <w:r w:rsidR="00860381">
        <w:rPr>
          <w:rFonts w:ascii="Times New Roman" w:hAnsi="Times New Roman" w:cs="Times New Roman"/>
        </w:rPr>
        <w:t>threshold value may not have applied to past glacial-interglacial transitions. In this study</w:t>
      </w:r>
      <w:r w:rsidR="002057F0">
        <w:rPr>
          <w:rFonts w:ascii="Times New Roman" w:hAnsi="Times New Roman" w:cs="Times New Roman"/>
        </w:rPr>
        <w:t xml:space="preserve">, we estimate the most likely glacial-interglacial transitions by incorporating the </w:t>
      </w:r>
      <w:r w:rsidR="002057F0" w:rsidRPr="00403BFB">
        <w:rPr>
          <w:rFonts w:ascii="Times New Roman" w:hAnsi="Times New Roman" w:cs="Times New Roman"/>
        </w:rPr>
        <w:sym w:font="Symbol" w:char="F064"/>
      </w:r>
      <w:r w:rsidR="002057F0" w:rsidRPr="00403BFB">
        <w:rPr>
          <w:rFonts w:ascii="Times New Roman" w:hAnsi="Times New Roman" w:cs="Times New Roman"/>
          <w:vertAlign w:val="superscript"/>
        </w:rPr>
        <w:t>18</w:t>
      </w:r>
      <w:r w:rsidR="002057F0" w:rsidRPr="00403BFB">
        <w:rPr>
          <w:rFonts w:ascii="Times New Roman" w:hAnsi="Times New Roman" w:cs="Times New Roman"/>
        </w:rPr>
        <w:t xml:space="preserve">O </w:t>
      </w:r>
      <w:r w:rsidR="002057F0">
        <w:rPr>
          <w:rFonts w:ascii="Times New Roman" w:hAnsi="Times New Roman" w:cs="Times New Roman"/>
        </w:rPr>
        <w:t>threshold value as a free parameter that is applied iteratively to the</w:t>
      </w:r>
      <w:r>
        <w:rPr>
          <w:rFonts w:ascii="Times New Roman" w:hAnsi="Times New Roman" w:cs="Times New Roman"/>
        </w:rPr>
        <w:t xml:space="preserve"> stacked marine</w:t>
      </w:r>
      <w:r w:rsidR="002057F0">
        <w:rPr>
          <w:rFonts w:ascii="Times New Roman" w:hAnsi="Times New Roman" w:cs="Times New Roman"/>
        </w:rPr>
        <w:t xml:space="preserve"> benthic</w:t>
      </w:r>
      <w:r>
        <w:rPr>
          <w:rFonts w:ascii="Times New Roman" w:hAnsi="Times New Roman" w:cs="Times New Roman"/>
        </w:rPr>
        <w:t xml:space="preserve"> </w:t>
      </w:r>
      <w:r w:rsidR="009C2ACD" w:rsidRPr="00403BFB">
        <w:rPr>
          <w:rFonts w:ascii="Times New Roman" w:hAnsi="Times New Roman" w:cs="Times New Roman"/>
        </w:rPr>
        <w:sym w:font="Symbol" w:char="F064"/>
      </w:r>
      <w:r w:rsidR="009C2ACD" w:rsidRPr="00403BFB">
        <w:rPr>
          <w:rFonts w:ascii="Times New Roman" w:hAnsi="Times New Roman" w:cs="Times New Roman"/>
          <w:vertAlign w:val="superscript"/>
        </w:rPr>
        <w:t>18</w:t>
      </w:r>
      <w:r w:rsidR="009C2ACD">
        <w:rPr>
          <w:rFonts w:ascii="Times New Roman" w:hAnsi="Times New Roman" w:cs="Times New Roman"/>
        </w:rPr>
        <w:t>O</w:t>
      </w:r>
      <w:r w:rsidRPr="00403BFB">
        <w:rPr>
          <w:rFonts w:ascii="Times New Roman" w:hAnsi="Times New Roman" w:cs="Times New Roman"/>
        </w:rPr>
        <w:t xml:space="preserve"> </w:t>
      </w:r>
      <w:r w:rsidR="002057F0">
        <w:rPr>
          <w:rFonts w:ascii="Times New Roman" w:hAnsi="Times New Roman" w:cs="Times New Roman"/>
        </w:rPr>
        <w:t xml:space="preserve">record of </w:t>
      </w:r>
      <w:proofErr w:type="spellStart"/>
      <w:r w:rsidR="002057F0">
        <w:rPr>
          <w:rFonts w:ascii="Times New Roman" w:hAnsi="Times New Roman" w:cs="Times New Roman"/>
        </w:rPr>
        <w:t>Liesicki</w:t>
      </w:r>
      <w:proofErr w:type="spellEnd"/>
      <w:r w:rsidR="002057F0">
        <w:rPr>
          <w:rFonts w:ascii="Times New Roman" w:hAnsi="Times New Roman" w:cs="Times New Roman"/>
        </w:rPr>
        <w:t xml:space="preserve"> &amp; </w:t>
      </w:r>
      <w:proofErr w:type="spellStart"/>
      <w:r w:rsidR="002057F0">
        <w:rPr>
          <w:rFonts w:ascii="Times New Roman" w:hAnsi="Times New Roman" w:cs="Times New Roman"/>
        </w:rPr>
        <w:t>Raymo</w:t>
      </w:r>
      <w:proofErr w:type="spellEnd"/>
      <w:r>
        <w:rPr>
          <w:rFonts w:ascii="Times New Roman" w:hAnsi="Times New Roman" w:cs="Times New Roman"/>
        </w:rPr>
        <w:t xml:space="preserve"> </w:t>
      </w:r>
      <w:r w:rsidR="002057F0">
        <w:rPr>
          <w:rFonts w:ascii="Times New Roman" w:hAnsi="Times New Roman" w:cs="Times New Roman"/>
        </w:rPr>
        <w:t>(</w:t>
      </w:r>
      <w:r>
        <w:rPr>
          <w:rFonts w:ascii="Times New Roman" w:hAnsi="Times New Roman" w:cs="Times New Roman"/>
        </w:rPr>
        <w:t>2005)</w:t>
      </w:r>
      <w:r w:rsidR="009C2ACD">
        <w:rPr>
          <w:rFonts w:ascii="Times New Roman" w:hAnsi="Times New Roman" w:cs="Times New Roman"/>
        </w:rPr>
        <w:t xml:space="preserve">. </w:t>
      </w:r>
      <w:r w:rsidR="00403BFB">
        <w:rPr>
          <w:rFonts w:ascii="Times New Roman" w:hAnsi="Times New Roman" w:cs="Times New Roman"/>
        </w:rPr>
        <w:t>We apply this prior information in our Model 2</w:t>
      </w:r>
      <w:r w:rsidR="002057F0">
        <w:rPr>
          <w:rFonts w:ascii="Times New Roman" w:hAnsi="Times New Roman" w:cs="Times New Roman"/>
        </w:rPr>
        <w:t xml:space="preserve"> as follows</w:t>
      </w:r>
    </w:p>
    <w:p w14:paraId="1344A5A7" w14:textId="77777777" w:rsidR="006F3576" w:rsidRDefault="006F3576" w:rsidP="0031433D">
      <w:pPr>
        <w:ind w:left="-426"/>
        <w:rPr>
          <w:rFonts w:ascii="Times New Roman" w:hAnsi="Times New Roman" w:cs="Times New Roman"/>
        </w:rPr>
      </w:pPr>
    </w:p>
    <w:p w14:paraId="4B643F3D" w14:textId="64B5237A" w:rsidR="00403BFB" w:rsidRDefault="008334F0" w:rsidP="0031433D">
      <w:pPr>
        <w:ind w:left="-426"/>
        <w:rPr>
          <w:rFonts w:ascii="Times New Roman" w:hAnsi="Times New Roman" w:cs="Times New Roman"/>
          <w:position w:val="-14"/>
        </w:rPr>
      </w:pPr>
      <w:r>
        <w:rPr>
          <w:rFonts w:ascii="Times New Roman" w:hAnsi="Times New Roman" w:cs="Times New Roman"/>
          <w:position w:val="-14"/>
        </w:rPr>
        <w:pict w14:anchorId="442BF079">
          <v:shape id="_x0000_i1033" type="#_x0000_t75" style="width:147.2pt;height:20pt">
            <v:imagedata r:id="rId15" o:title=""/>
          </v:shape>
        </w:pict>
      </w:r>
    </w:p>
    <w:p w14:paraId="4B93B33C" w14:textId="77777777" w:rsidR="006F3576" w:rsidRPr="00403BFB" w:rsidRDefault="006F3576" w:rsidP="0031433D">
      <w:pPr>
        <w:ind w:left="-426"/>
        <w:rPr>
          <w:rFonts w:ascii="Times New Roman" w:hAnsi="Times New Roman" w:cs="Times New Roman"/>
        </w:rPr>
      </w:pPr>
    </w:p>
    <w:p w14:paraId="0A24B4D4" w14:textId="56D1829E" w:rsidR="008F2B88" w:rsidRDefault="008F2B88" w:rsidP="0031433D">
      <w:pPr>
        <w:ind w:left="-426"/>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297245">
        <w:rPr>
          <w:rFonts w:ascii="Times New Roman" w:hAnsi="Times New Roman" w:cs="Times New Roman"/>
        </w:rPr>
        <w:t xml:space="preserve">the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sidRPr="00BB30BF">
        <w:rPr>
          <w:rFonts w:ascii="Times New Roman" w:hAnsi="Times New Roman" w:cs="Times New Roman"/>
          <w:i/>
          <w:vertAlign w:val="subscript"/>
        </w:rPr>
        <w:t>threshold</w:t>
      </w:r>
      <w:r>
        <w:rPr>
          <w:rFonts w:ascii="Times New Roman" w:hAnsi="Times New Roman" w:cs="Times New Roman"/>
        </w:rPr>
        <w:t xml:space="preserve"> </w:t>
      </w:r>
      <w:r w:rsidR="00107C77">
        <w:rPr>
          <w:rFonts w:ascii="Times New Roman" w:hAnsi="Times New Roman" w:cs="Times New Roman"/>
        </w:rPr>
        <w:t>define</w:t>
      </w:r>
      <w:r w:rsidR="00297245">
        <w:rPr>
          <w:rFonts w:ascii="Times New Roman" w:hAnsi="Times New Roman" w:cs="Times New Roman"/>
        </w:rPr>
        <w:t>s</w:t>
      </w:r>
      <w:r>
        <w:rPr>
          <w:rFonts w:ascii="Times New Roman" w:hAnsi="Times New Roman" w:cs="Times New Roman"/>
        </w:rPr>
        <w:t xml:space="preserve"> a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Pr>
          <w:rFonts w:ascii="Times New Roman" w:hAnsi="Times New Roman" w:cs="Times New Roman"/>
          <w:i/>
        </w:rPr>
        <w:t>(t)</w:t>
      </w:r>
      <w:r>
        <w:rPr>
          <w:rFonts w:ascii="Times New Roman" w:hAnsi="Times New Roman" w:cs="Times New Roman"/>
        </w:rPr>
        <w:t xml:space="preserve"> time history </w:t>
      </w:r>
      <w:r w:rsidR="00D8007A">
        <w:rPr>
          <w:rFonts w:ascii="Times New Roman" w:hAnsi="Times New Roman" w:cs="Times New Roman"/>
        </w:rPr>
        <w:t xml:space="preserve">that, in turn, defines </w:t>
      </w:r>
      <w:r>
        <w:rPr>
          <w:rFonts w:ascii="Times New Roman" w:hAnsi="Times New Roman" w:cs="Times New Roman"/>
        </w:rPr>
        <w:t xml:space="preserve">the </w:t>
      </w:r>
      <w:r w:rsidR="009C65B6">
        <w:rPr>
          <w:rFonts w:ascii="Times New Roman" w:hAnsi="Times New Roman" w:cs="Times New Roman"/>
        </w:rPr>
        <w:t xml:space="preserve">timing of </w:t>
      </w:r>
      <w:r>
        <w:rPr>
          <w:rFonts w:ascii="Times New Roman" w:hAnsi="Times New Roman" w:cs="Times New Roman"/>
        </w:rPr>
        <w:t>glacia</w:t>
      </w:r>
      <w:r w:rsidR="0098707F">
        <w:rPr>
          <w:rFonts w:ascii="Times New Roman" w:hAnsi="Times New Roman" w:cs="Times New Roman"/>
        </w:rPr>
        <w:t>l</w:t>
      </w:r>
      <w:r>
        <w:rPr>
          <w:rFonts w:ascii="Times New Roman" w:hAnsi="Times New Roman" w:cs="Times New Roman"/>
        </w:rPr>
        <w:t xml:space="preserve"> and interglacial periods</w:t>
      </w:r>
      <w:r w:rsidR="00297245">
        <w:rPr>
          <w:rFonts w:ascii="Times New Roman" w:hAnsi="Times New Roman" w:cs="Times New Roman"/>
        </w:rPr>
        <w:t xml:space="preserve"> </w:t>
      </w:r>
      <w:r w:rsidR="001E4425">
        <w:rPr>
          <w:rFonts w:ascii="Times New Roman" w:hAnsi="Times New Roman" w:cs="Times New Roman"/>
        </w:rPr>
        <w:t xml:space="preserve">together with the associated erosion rates </w:t>
      </w:r>
      <w:r w:rsidR="006F3576">
        <w:rPr>
          <w:rFonts w:ascii="Times New Roman" w:hAnsi="Times New Roman" w:cs="Times New Roman"/>
        </w:rPr>
        <w:t>(Fig. 3</w:t>
      </w:r>
      <w:r w:rsidR="00297245">
        <w:rPr>
          <w:rFonts w:ascii="Times New Roman" w:hAnsi="Times New Roman" w:cs="Times New Roman"/>
        </w:rPr>
        <w:t>)</w:t>
      </w:r>
      <w:r>
        <w:rPr>
          <w:rFonts w:ascii="Times New Roman" w:hAnsi="Times New Roman" w:cs="Times New Roman"/>
        </w:rPr>
        <w:t xml:space="preserve">. </w:t>
      </w:r>
      <w:r w:rsidR="00177A16">
        <w:rPr>
          <w:rFonts w:ascii="Times New Roman" w:hAnsi="Times New Roman" w:cs="Times New Roman"/>
        </w:rPr>
        <w:t xml:space="preserve">The degree of smoothing applied to the </w:t>
      </w:r>
      <w:r w:rsidR="00177A16" w:rsidRPr="00BB30BF">
        <w:rPr>
          <w:rFonts w:ascii="Symbol" w:hAnsi="Symbol" w:cs="Times New Roman"/>
          <w:i/>
        </w:rPr>
        <w:t></w:t>
      </w:r>
      <w:r w:rsidR="00177A16" w:rsidRPr="00BB30BF">
        <w:rPr>
          <w:rFonts w:ascii="Times New Roman" w:hAnsi="Times New Roman" w:cs="Times New Roman"/>
          <w:i/>
          <w:vertAlign w:val="superscript"/>
        </w:rPr>
        <w:t>18</w:t>
      </w:r>
      <w:r w:rsidR="00177A16" w:rsidRPr="00BB30BF">
        <w:rPr>
          <w:rFonts w:ascii="Times New Roman" w:hAnsi="Times New Roman" w:cs="Times New Roman"/>
          <w:i/>
        </w:rPr>
        <w:t>O</w:t>
      </w:r>
      <w:r w:rsidR="00177A16">
        <w:rPr>
          <w:rFonts w:ascii="Times New Roman" w:hAnsi="Times New Roman" w:cs="Times New Roman"/>
          <w:i/>
          <w:vertAlign w:val="subscript"/>
        </w:rPr>
        <w:t xml:space="preserve"> </w:t>
      </w:r>
      <w:r w:rsidR="009C65B6">
        <w:rPr>
          <w:rFonts w:ascii="Times New Roman" w:hAnsi="Times New Roman" w:cs="Times New Roman"/>
        </w:rPr>
        <w:t>curve</w:t>
      </w:r>
      <w:r w:rsidR="00177A16">
        <w:rPr>
          <w:rFonts w:ascii="Times New Roman" w:hAnsi="Times New Roman" w:cs="Times New Roman"/>
        </w:rPr>
        <w:t xml:space="preserve"> influence</w:t>
      </w:r>
      <w:r w:rsidR="00D8007A">
        <w:rPr>
          <w:rFonts w:ascii="Times New Roman" w:hAnsi="Times New Roman" w:cs="Times New Roman"/>
        </w:rPr>
        <w:t>s</w:t>
      </w:r>
      <w:r w:rsidR="00177A16">
        <w:rPr>
          <w:rFonts w:ascii="Times New Roman" w:hAnsi="Times New Roman" w:cs="Times New Roman"/>
        </w:rPr>
        <w:t xml:space="preserve"> the number of transitions </w:t>
      </w:r>
      <w:r w:rsidR="009C65B6">
        <w:rPr>
          <w:rFonts w:ascii="Times New Roman" w:hAnsi="Times New Roman" w:cs="Times New Roman"/>
        </w:rPr>
        <w:t>and the duration of individual</w:t>
      </w:r>
      <w:r w:rsidR="002057F0">
        <w:rPr>
          <w:rFonts w:ascii="Times New Roman" w:hAnsi="Times New Roman" w:cs="Times New Roman"/>
        </w:rPr>
        <w:t xml:space="preserve"> glacial-interglacial</w:t>
      </w:r>
      <w:r w:rsidR="009C65B6">
        <w:rPr>
          <w:rFonts w:ascii="Times New Roman" w:hAnsi="Times New Roman" w:cs="Times New Roman"/>
        </w:rPr>
        <w:t xml:space="preserve"> periods. </w:t>
      </w:r>
      <w:r w:rsidR="0069452D">
        <w:rPr>
          <w:rFonts w:ascii="Times New Roman" w:hAnsi="Times New Roman" w:cs="Times New Roman"/>
        </w:rPr>
        <w:t xml:space="preserve">It </w:t>
      </w:r>
      <w:r w:rsidR="00543C59">
        <w:rPr>
          <w:rFonts w:ascii="Times New Roman" w:hAnsi="Times New Roman" w:cs="Times New Roman"/>
        </w:rPr>
        <w:t xml:space="preserve">is </w:t>
      </w:r>
      <w:r w:rsidR="0069452D">
        <w:rPr>
          <w:rFonts w:ascii="Times New Roman" w:hAnsi="Times New Roman" w:cs="Times New Roman"/>
        </w:rPr>
        <w:t xml:space="preserve">consequently </w:t>
      </w:r>
      <w:r w:rsidR="00543C59">
        <w:rPr>
          <w:rFonts w:ascii="Times New Roman" w:hAnsi="Times New Roman" w:cs="Times New Roman"/>
        </w:rPr>
        <w:t xml:space="preserve">possible </w:t>
      </w:r>
      <w:r w:rsidR="0069452D">
        <w:rPr>
          <w:rFonts w:ascii="Times New Roman" w:hAnsi="Times New Roman" w:cs="Times New Roman"/>
        </w:rPr>
        <w:t xml:space="preserve">for the user </w:t>
      </w:r>
      <w:r w:rsidR="00543C59">
        <w:rPr>
          <w:rFonts w:ascii="Times New Roman" w:hAnsi="Times New Roman" w:cs="Times New Roman"/>
        </w:rPr>
        <w:t xml:space="preserve">to </w:t>
      </w:r>
      <w:r w:rsidR="0069452D">
        <w:rPr>
          <w:rFonts w:ascii="Times New Roman" w:hAnsi="Times New Roman" w:cs="Times New Roman"/>
        </w:rPr>
        <w:t>specify</w:t>
      </w:r>
      <w:r w:rsidR="00543C59">
        <w:rPr>
          <w:rFonts w:ascii="Times New Roman" w:hAnsi="Times New Roman" w:cs="Times New Roman"/>
        </w:rPr>
        <w:t xml:space="preserve"> the degree of smoothing applied to the </w:t>
      </w:r>
      <w:r w:rsidR="00543C59" w:rsidRPr="00BB30BF">
        <w:rPr>
          <w:rFonts w:ascii="Symbol" w:hAnsi="Symbol" w:cs="Times New Roman"/>
          <w:i/>
        </w:rPr>
        <w:t></w:t>
      </w:r>
      <w:r w:rsidR="00543C59" w:rsidRPr="00BB30BF">
        <w:rPr>
          <w:rFonts w:ascii="Times New Roman" w:hAnsi="Times New Roman" w:cs="Times New Roman"/>
          <w:i/>
          <w:vertAlign w:val="superscript"/>
        </w:rPr>
        <w:t>18</w:t>
      </w:r>
      <w:r w:rsidR="00543C59" w:rsidRPr="00BB30BF">
        <w:rPr>
          <w:rFonts w:ascii="Times New Roman" w:hAnsi="Times New Roman" w:cs="Times New Roman"/>
          <w:i/>
        </w:rPr>
        <w:t>O</w:t>
      </w:r>
      <w:r w:rsidR="00543C59">
        <w:rPr>
          <w:rFonts w:ascii="Times New Roman" w:hAnsi="Times New Roman" w:cs="Times New Roman"/>
          <w:i/>
          <w:vertAlign w:val="subscript"/>
        </w:rPr>
        <w:t xml:space="preserve"> </w:t>
      </w:r>
      <w:r w:rsidR="00543C59">
        <w:rPr>
          <w:rFonts w:ascii="Times New Roman" w:hAnsi="Times New Roman" w:cs="Times New Roman"/>
        </w:rPr>
        <w:t>curve, alt</w:t>
      </w:r>
      <w:r w:rsidR="00D8007A">
        <w:rPr>
          <w:rFonts w:ascii="Times New Roman" w:hAnsi="Times New Roman" w:cs="Times New Roman"/>
        </w:rPr>
        <w:t>hough the difference between present-nuclide</w:t>
      </w:r>
      <w:r w:rsidR="00543C59">
        <w:rPr>
          <w:rFonts w:ascii="Times New Roman" w:hAnsi="Times New Roman" w:cs="Times New Roman"/>
        </w:rPr>
        <w:t xml:space="preserve"> concentrations obtained </w:t>
      </w:r>
      <w:r w:rsidR="00F2772C">
        <w:rPr>
          <w:rFonts w:ascii="Times New Roman" w:hAnsi="Times New Roman" w:cs="Times New Roman"/>
        </w:rPr>
        <w:t xml:space="preserve">with various degrees of smoothing is small compared to the influence of the four model parameters. </w:t>
      </w:r>
      <w:r w:rsidR="00D8007A">
        <w:rPr>
          <w:rFonts w:ascii="Times New Roman" w:hAnsi="Times New Roman" w:cs="Times New Roman"/>
        </w:rPr>
        <w:t>In principle, the timing</w:t>
      </w:r>
      <w:r>
        <w:rPr>
          <w:rFonts w:ascii="Times New Roman" w:hAnsi="Times New Roman" w:cs="Times New Roman"/>
        </w:rPr>
        <w:t xml:space="preserve"> of</w:t>
      </w:r>
      <w:r w:rsidR="00D8007A">
        <w:rPr>
          <w:rFonts w:ascii="Times New Roman" w:hAnsi="Times New Roman" w:cs="Times New Roman"/>
        </w:rPr>
        <w:t xml:space="preserve"> the last</w:t>
      </w:r>
      <w:r>
        <w:rPr>
          <w:rFonts w:ascii="Times New Roman" w:hAnsi="Times New Roman" w:cs="Times New Roman"/>
        </w:rPr>
        <w:t xml:space="preserve"> deglaciation</w:t>
      </w:r>
      <w:r w:rsidR="001E4425">
        <w:rPr>
          <w:rFonts w:ascii="Times New Roman" w:hAnsi="Times New Roman" w:cs="Times New Roman"/>
        </w:rPr>
        <w:t>, defined by model parameter</w:t>
      </w:r>
      <w:r>
        <w:rPr>
          <w:rFonts w:ascii="Times New Roman" w:hAnsi="Times New Roman" w:cs="Times New Roman"/>
        </w:rPr>
        <w:t xml:space="preserve"> </w:t>
      </w:r>
      <w:r>
        <w:rPr>
          <w:rFonts w:ascii="Times New Roman" w:hAnsi="Times New Roman" w:cs="Times New Roman"/>
          <w:i/>
        </w:rPr>
        <w:t>t</w:t>
      </w:r>
      <w:r w:rsidR="00F337FB">
        <w:rPr>
          <w:rFonts w:ascii="Times New Roman" w:hAnsi="Times New Roman" w:cs="Times New Roman"/>
          <w:i/>
          <w:vertAlign w:val="subscript"/>
        </w:rPr>
        <w:t>degla</w:t>
      </w:r>
      <w:r w:rsidR="001E4425">
        <w:rPr>
          <w:rFonts w:ascii="Times New Roman" w:hAnsi="Times New Roman" w:cs="Times New Roman"/>
        </w:rPr>
        <w:t xml:space="preserve">, </w:t>
      </w:r>
      <w:r w:rsidR="00F337FB">
        <w:rPr>
          <w:rFonts w:ascii="Times New Roman" w:hAnsi="Times New Roman" w:cs="Times New Roman"/>
        </w:rPr>
        <w:t xml:space="preserve">is redundant because it is defined by the </w:t>
      </w:r>
      <w:r w:rsidR="00F337FB" w:rsidRPr="00BB30BF">
        <w:rPr>
          <w:rFonts w:ascii="Symbol" w:hAnsi="Symbol" w:cs="Times New Roman"/>
          <w:i/>
        </w:rPr>
        <w:t></w:t>
      </w:r>
      <w:r w:rsidR="00F337FB" w:rsidRPr="00BB30BF">
        <w:rPr>
          <w:rFonts w:ascii="Times New Roman" w:hAnsi="Times New Roman" w:cs="Times New Roman"/>
          <w:i/>
          <w:vertAlign w:val="superscript"/>
        </w:rPr>
        <w:t>18</w:t>
      </w:r>
      <w:r w:rsidR="00F337FB" w:rsidRPr="00BB30BF">
        <w:rPr>
          <w:rFonts w:ascii="Times New Roman" w:hAnsi="Times New Roman" w:cs="Times New Roman"/>
          <w:i/>
        </w:rPr>
        <w:t>O</w:t>
      </w:r>
      <w:r w:rsidR="00F337FB">
        <w:rPr>
          <w:rFonts w:ascii="Times New Roman" w:hAnsi="Times New Roman" w:cs="Times New Roman"/>
        </w:rPr>
        <w:t xml:space="preserve"> threshold</w:t>
      </w:r>
      <w:r w:rsidR="0069452D">
        <w:rPr>
          <w:rFonts w:ascii="Times New Roman" w:hAnsi="Times New Roman" w:cs="Times New Roman"/>
        </w:rPr>
        <w:t xml:space="preserve"> value</w:t>
      </w:r>
      <w:r w:rsidR="00F337FB">
        <w:rPr>
          <w:rFonts w:ascii="Times New Roman" w:hAnsi="Times New Roman" w:cs="Times New Roman"/>
        </w:rPr>
        <w:t xml:space="preserve">. </w:t>
      </w:r>
      <w:r w:rsidR="001E4425">
        <w:rPr>
          <w:rFonts w:ascii="Times New Roman" w:hAnsi="Times New Roman" w:cs="Times New Roman"/>
        </w:rPr>
        <w:t xml:space="preserve">However, it makes sense to decouple </w:t>
      </w:r>
      <w:r w:rsidR="0069452D">
        <w:rPr>
          <w:rFonts w:ascii="Times New Roman" w:hAnsi="Times New Roman" w:cs="Times New Roman"/>
        </w:rPr>
        <w:t xml:space="preserve">the last </w:t>
      </w:r>
      <w:proofErr w:type="spellStart"/>
      <w:r w:rsidR="0069452D">
        <w:rPr>
          <w:rFonts w:ascii="Times New Roman" w:hAnsi="Times New Roman" w:cs="Times New Roman"/>
        </w:rPr>
        <w:t>deglaciation</w:t>
      </w:r>
      <w:proofErr w:type="spellEnd"/>
      <w:r w:rsidR="001E4425">
        <w:rPr>
          <w:rFonts w:ascii="Times New Roman" w:hAnsi="Times New Roman" w:cs="Times New Roman"/>
        </w:rPr>
        <w:t xml:space="preserve"> from the </w:t>
      </w:r>
      <w:r w:rsidR="001E4425" w:rsidRPr="00BB30BF">
        <w:rPr>
          <w:rFonts w:ascii="Symbol" w:hAnsi="Symbol" w:cs="Times New Roman"/>
          <w:i/>
        </w:rPr>
        <w:t></w:t>
      </w:r>
      <w:r w:rsidR="001E4425" w:rsidRPr="00BB30BF">
        <w:rPr>
          <w:rFonts w:ascii="Times New Roman" w:hAnsi="Times New Roman" w:cs="Times New Roman"/>
          <w:i/>
          <w:vertAlign w:val="superscript"/>
        </w:rPr>
        <w:t>18</w:t>
      </w:r>
      <w:r w:rsidR="001E4425" w:rsidRPr="00BB30BF">
        <w:rPr>
          <w:rFonts w:ascii="Times New Roman" w:hAnsi="Times New Roman" w:cs="Times New Roman"/>
          <w:i/>
        </w:rPr>
        <w:t>O</w:t>
      </w:r>
      <w:r w:rsidR="001E4425">
        <w:rPr>
          <w:rFonts w:ascii="Times New Roman" w:hAnsi="Times New Roman" w:cs="Times New Roman"/>
        </w:rPr>
        <w:t xml:space="preserve"> threshold because </w:t>
      </w:r>
      <w:proofErr w:type="spellStart"/>
      <w:r w:rsidR="001E4425">
        <w:rPr>
          <w:rFonts w:ascii="Times New Roman" w:hAnsi="Times New Roman" w:cs="Times New Roman"/>
          <w:i/>
        </w:rPr>
        <w:t>t</w:t>
      </w:r>
      <w:r w:rsidR="001E4425">
        <w:rPr>
          <w:rFonts w:ascii="Times New Roman" w:hAnsi="Times New Roman" w:cs="Times New Roman"/>
          <w:i/>
          <w:vertAlign w:val="subscript"/>
        </w:rPr>
        <w:t>degla</w:t>
      </w:r>
      <w:proofErr w:type="spellEnd"/>
      <w:r w:rsidR="00D8007A">
        <w:rPr>
          <w:rFonts w:ascii="Times New Roman" w:hAnsi="Times New Roman" w:cs="Times New Roman"/>
        </w:rPr>
        <w:t xml:space="preserve"> is often known with reasonable</w:t>
      </w:r>
      <w:r w:rsidR="001E4425">
        <w:rPr>
          <w:rFonts w:ascii="Times New Roman" w:hAnsi="Times New Roman" w:cs="Times New Roman"/>
        </w:rPr>
        <w:t xml:space="preserve"> precision and accuracy from studies of e.g. boulders.   </w:t>
      </w:r>
    </w:p>
    <w:p w14:paraId="1BA75C71" w14:textId="3BC0D199" w:rsidR="00867171" w:rsidRPr="00377F2F" w:rsidRDefault="00867171" w:rsidP="0054425D">
      <w:pPr>
        <w:rPr>
          <w:rFonts w:ascii="Times New Roman" w:hAnsi="Times New Roman" w:cs="Times New Roman"/>
        </w:rPr>
      </w:pPr>
    </w:p>
    <w:p w14:paraId="0ECE2A2B" w14:textId="7DB21182" w:rsidR="00D074C3" w:rsidRDefault="0069452D" w:rsidP="0092011B">
      <w:pPr>
        <w:ind w:left="-426"/>
        <w:rPr>
          <w:rFonts w:ascii="Times New Roman" w:hAnsi="Times New Roman" w:cs="Times New Roman"/>
          <w:b/>
        </w:rPr>
      </w:pPr>
      <w:r>
        <w:rPr>
          <w:rFonts w:ascii="Times New Roman" w:hAnsi="Times New Roman" w:cs="Times New Roman"/>
          <w:b/>
        </w:rPr>
        <w:t>2.5</w:t>
      </w:r>
      <w:r w:rsidR="00D074C3" w:rsidRPr="0054425D">
        <w:rPr>
          <w:rFonts w:ascii="Times New Roman" w:hAnsi="Times New Roman" w:cs="Times New Roman"/>
          <w:b/>
        </w:rPr>
        <w:t xml:space="preserve"> Validation of the forward model</w:t>
      </w:r>
    </w:p>
    <w:p w14:paraId="626B7A6C" w14:textId="6DEF981E" w:rsidR="00796C0F" w:rsidRDefault="00796C0F" w:rsidP="0092011B">
      <w:pPr>
        <w:ind w:left="-426"/>
        <w:rPr>
          <w:rFonts w:ascii="Times New Roman" w:hAnsi="Times New Roman" w:cs="Times New Roman"/>
        </w:rPr>
      </w:pPr>
      <w:r w:rsidRPr="00865FF4">
        <w:rPr>
          <w:rFonts w:ascii="Times New Roman" w:hAnsi="Times New Roman" w:cs="Times New Roman"/>
        </w:rPr>
        <w:t xml:space="preserve">The forward model </w:t>
      </w:r>
      <w:r>
        <w:rPr>
          <w:rFonts w:ascii="Times New Roman" w:hAnsi="Times New Roman" w:cs="Times New Roman"/>
        </w:rPr>
        <w:t xml:space="preserve">based on an analytical Lagrangian approach </w:t>
      </w:r>
      <w:r w:rsidRPr="00796C0F">
        <w:rPr>
          <w:rFonts w:ascii="Times New Roman" w:hAnsi="Times New Roman" w:cs="Times New Roman"/>
        </w:rPr>
        <w:t xml:space="preserve">is easily </w:t>
      </w:r>
      <w:r w:rsidRPr="00865FF4">
        <w:rPr>
          <w:rFonts w:ascii="Times New Roman" w:hAnsi="Times New Roman" w:cs="Times New Roman"/>
        </w:rPr>
        <w:t>evaluated for simple</w:t>
      </w:r>
      <w:r w:rsidR="003476C7">
        <w:rPr>
          <w:rFonts w:ascii="Times New Roman" w:hAnsi="Times New Roman" w:cs="Times New Roman"/>
        </w:rPr>
        <w:t xml:space="preserve"> </w:t>
      </w:r>
      <w:r>
        <w:rPr>
          <w:rFonts w:ascii="Times New Roman" w:hAnsi="Times New Roman" w:cs="Times New Roman"/>
        </w:rPr>
        <w:t xml:space="preserve">equilibrium scenarios, but </w:t>
      </w:r>
      <w:r w:rsidR="00DC1330">
        <w:rPr>
          <w:rFonts w:ascii="Times New Roman" w:hAnsi="Times New Roman" w:cs="Times New Roman"/>
        </w:rPr>
        <w:t xml:space="preserve">it is more difficult to assess if the nuclide concentrations are </w:t>
      </w:r>
      <w:r w:rsidR="0030611A">
        <w:rPr>
          <w:rFonts w:ascii="Times New Roman" w:hAnsi="Times New Roman" w:cs="Times New Roman"/>
        </w:rPr>
        <w:t xml:space="preserve">correctly computed </w:t>
      </w:r>
      <w:r w:rsidR="00DC1330">
        <w:rPr>
          <w:rFonts w:ascii="Times New Roman" w:hAnsi="Times New Roman" w:cs="Times New Roman"/>
        </w:rPr>
        <w:t xml:space="preserve">for complex </w:t>
      </w:r>
      <w:r w:rsidR="00045576">
        <w:rPr>
          <w:rFonts w:ascii="Times New Roman" w:hAnsi="Times New Roman" w:cs="Times New Roman"/>
        </w:rPr>
        <w:t xml:space="preserve">landscape histories characterized by repeated glacial-interglacial cycles and varying erosion rates. </w:t>
      </w:r>
      <w:r w:rsidR="0022261B">
        <w:rPr>
          <w:rFonts w:ascii="Times New Roman" w:hAnsi="Times New Roman" w:cs="Times New Roman"/>
        </w:rPr>
        <w:t xml:space="preserve">In order to validate the forward model described above, we developed a completely different approach to compute </w:t>
      </w:r>
      <w:r w:rsidR="0030611A">
        <w:rPr>
          <w:rFonts w:ascii="Times New Roman" w:hAnsi="Times New Roman" w:cs="Times New Roman"/>
        </w:rPr>
        <w:t xml:space="preserve">nuclide concentrations </w:t>
      </w:r>
      <w:r w:rsidR="0022261B">
        <w:rPr>
          <w:rFonts w:ascii="Times New Roman" w:hAnsi="Times New Roman" w:cs="Times New Roman"/>
        </w:rPr>
        <w:t xml:space="preserve">for complex landscape scenarios. This </w:t>
      </w:r>
      <w:r w:rsidR="00D17C25">
        <w:rPr>
          <w:rFonts w:ascii="Times New Roman" w:hAnsi="Times New Roman" w:cs="Times New Roman"/>
        </w:rPr>
        <w:t xml:space="preserve">validation model is based on a Eulerian approach in which the nuclide concentrations are computed at specific depths while the rock layers are advected towards the surface due to erosion. </w:t>
      </w:r>
      <w:r w:rsidR="00C67C7C">
        <w:rPr>
          <w:rFonts w:ascii="Times New Roman" w:hAnsi="Times New Roman" w:cs="Times New Roman"/>
        </w:rPr>
        <w:t xml:space="preserve">In this approach, changes in nuclide concentrations are computed in small </w:t>
      </w:r>
      <w:r w:rsidR="0029572A">
        <w:rPr>
          <w:rFonts w:ascii="Times New Roman" w:hAnsi="Times New Roman" w:cs="Times New Roman"/>
        </w:rPr>
        <w:t xml:space="preserve">incremental </w:t>
      </w:r>
      <w:r w:rsidR="00C67C7C">
        <w:rPr>
          <w:rFonts w:ascii="Times New Roman" w:hAnsi="Times New Roman" w:cs="Times New Roman"/>
        </w:rPr>
        <w:t>time steps (</w:t>
      </w:r>
      <w:r w:rsidR="003476C7" w:rsidRPr="003476C7">
        <w:rPr>
          <w:rFonts w:ascii="Symbol" w:hAnsi="Symbol" w:cs="Times New Roman"/>
          <w:i/>
        </w:rPr>
        <w:t></w:t>
      </w:r>
      <w:r w:rsidR="00C67C7C" w:rsidRPr="003476C7">
        <w:rPr>
          <w:rFonts w:ascii="Times New Roman" w:hAnsi="Times New Roman" w:cs="Times New Roman"/>
          <w:i/>
        </w:rPr>
        <w:t>t</w:t>
      </w:r>
      <w:r w:rsidR="00C67C7C">
        <w:rPr>
          <w:rFonts w:ascii="Times New Roman" w:hAnsi="Times New Roman" w:cs="Times New Roman"/>
        </w:rPr>
        <w:t>)</w:t>
      </w:r>
      <w:r w:rsidR="003476C7">
        <w:rPr>
          <w:rFonts w:ascii="Times New Roman" w:hAnsi="Times New Roman" w:cs="Times New Roman"/>
        </w:rPr>
        <w:t xml:space="preserve"> </w:t>
      </w:r>
      <w:r w:rsidR="00BB2A73">
        <w:rPr>
          <w:rFonts w:ascii="Times New Roman" w:hAnsi="Times New Roman" w:cs="Times New Roman"/>
        </w:rPr>
        <w:t>as follows</w:t>
      </w:r>
      <w:r w:rsidR="0029572A">
        <w:rPr>
          <w:rFonts w:ascii="Times New Roman" w:hAnsi="Times New Roman" w:cs="Times New Roman"/>
        </w:rPr>
        <w:t xml:space="preserve"> </w:t>
      </w:r>
    </w:p>
    <w:p w14:paraId="60105873" w14:textId="77777777" w:rsidR="009F691D" w:rsidRDefault="009F691D" w:rsidP="0092011B">
      <w:pPr>
        <w:ind w:left="-426"/>
        <w:rPr>
          <w:rFonts w:ascii="Times New Roman" w:hAnsi="Times New Roman" w:cs="Times New Roman"/>
        </w:rPr>
      </w:pPr>
    </w:p>
    <w:p w14:paraId="6E1E16C1" w14:textId="47EB5A97" w:rsidR="009F691D" w:rsidRDefault="008334F0" w:rsidP="0092011B">
      <w:pPr>
        <w:ind w:left="-426"/>
        <w:rPr>
          <w:rFonts w:ascii="Times New Roman" w:hAnsi="Times New Roman" w:cs="Times New Roman"/>
          <w:position w:val="-24"/>
        </w:rPr>
      </w:pPr>
      <w:r>
        <w:rPr>
          <w:rFonts w:ascii="Times New Roman" w:hAnsi="Times New Roman" w:cs="Times New Roman"/>
          <w:position w:val="-24"/>
        </w:rPr>
        <w:pict w14:anchorId="135BE84C">
          <v:shape id="_x0000_i1034" type="#_x0000_t75" style="width:202.4pt;height:31.2pt">
            <v:imagedata r:id="rId16" o:title=""/>
          </v:shape>
        </w:pict>
      </w:r>
    </w:p>
    <w:p w14:paraId="070E1D88" w14:textId="77777777" w:rsidR="006F3576" w:rsidRPr="00865FF4" w:rsidRDefault="006F3576" w:rsidP="0092011B">
      <w:pPr>
        <w:ind w:left="-426"/>
        <w:rPr>
          <w:rFonts w:ascii="Times New Roman" w:hAnsi="Times New Roman" w:cs="Times New Roman"/>
        </w:rPr>
      </w:pPr>
    </w:p>
    <w:p w14:paraId="63268EEB" w14:textId="465CB905" w:rsidR="00796C0F" w:rsidRDefault="00587F10" w:rsidP="0092011B">
      <w:pPr>
        <w:ind w:left="-426"/>
        <w:rPr>
          <w:rFonts w:ascii="Times New Roman" w:hAnsi="Times New Roman" w:cs="Times New Roman"/>
        </w:rPr>
      </w:pPr>
      <w:r w:rsidRPr="00865FF4">
        <w:rPr>
          <w:rFonts w:ascii="Times New Roman" w:hAnsi="Times New Roman" w:cs="Times New Roman"/>
        </w:rPr>
        <w:t xml:space="preserve">where </w:t>
      </w:r>
      <w:r>
        <w:rPr>
          <w:rFonts w:ascii="Times New Roman" w:hAnsi="Times New Roman" w:cs="Times New Roman"/>
        </w:rPr>
        <w:t>the production term includes th</w:t>
      </w:r>
      <w:r w:rsidR="00074BC6">
        <w:rPr>
          <w:rFonts w:ascii="Times New Roman" w:hAnsi="Times New Roman" w:cs="Times New Roman"/>
        </w:rPr>
        <w:t>e number of nuclides produced within</w:t>
      </w:r>
      <w:r>
        <w:rPr>
          <w:rFonts w:ascii="Times New Roman" w:hAnsi="Times New Roman" w:cs="Times New Roman"/>
        </w:rPr>
        <w:t xml:space="preserve"> the time step</w:t>
      </w:r>
      <w:r w:rsidR="00074BC6">
        <w:rPr>
          <w:rFonts w:ascii="Times New Roman" w:hAnsi="Times New Roman" w:cs="Times New Roman"/>
        </w:rPr>
        <w:t xml:space="preserve"> </w:t>
      </w:r>
      <w:r w:rsidR="008334F0">
        <w:rPr>
          <w:position w:val="-6"/>
        </w:rPr>
        <w:pict w14:anchorId="0B4197EE">
          <v:shape id="_x0000_i1035" type="#_x0000_t75" style="width:12.8pt;height:12.8pt">
            <v:imagedata r:id="rId17" o:title=""/>
          </v:shape>
        </w:pict>
      </w:r>
      <w:r w:rsidR="00074BC6">
        <w:t>, some of which</w:t>
      </w:r>
      <w:r w:rsidR="00A7676C">
        <w:t xml:space="preserve"> are lost due to decay</w:t>
      </w:r>
      <w:r w:rsidR="00074BC6">
        <w:rPr>
          <w:rFonts w:ascii="Times New Roman" w:hAnsi="Times New Roman" w:cs="Times New Roman"/>
        </w:rPr>
        <w:t xml:space="preserve">, and the second term calculates the loss due to decay of the existing nuclides. Changes in </w:t>
      </w:r>
      <w:r w:rsidR="00A7676C">
        <w:rPr>
          <w:rFonts w:ascii="Times New Roman" w:hAnsi="Times New Roman" w:cs="Times New Roman"/>
        </w:rPr>
        <w:t>concentration due to erosion are</w:t>
      </w:r>
      <w:r w:rsidR="00074BC6">
        <w:rPr>
          <w:rFonts w:ascii="Times New Roman" w:hAnsi="Times New Roman" w:cs="Times New Roman"/>
        </w:rPr>
        <w:t xml:space="preserve"> </w:t>
      </w:r>
      <w:r w:rsidR="00A7676C">
        <w:rPr>
          <w:rFonts w:ascii="Times New Roman" w:hAnsi="Times New Roman" w:cs="Times New Roman"/>
        </w:rPr>
        <w:t xml:space="preserve">handled as an upward advection of layers from below that brings layers with smaller concentrations towards the surface. This is a very different, and computationally expensive, way of calculating changes in nuclide concentrations over </w:t>
      </w:r>
      <w:r w:rsidR="00060EC1">
        <w:rPr>
          <w:rFonts w:ascii="Times New Roman" w:hAnsi="Times New Roman" w:cs="Times New Roman"/>
        </w:rPr>
        <w:t xml:space="preserve">glacial-interglacial cycles as the time steps must be relatively small </w:t>
      </w:r>
      <w:r w:rsidR="0053201E">
        <w:rPr>
          <w:rFonts w:ascii="Times New Roman" w:hAnsi="Times New Roman" w:cs="Times New Roman"/>
        </w:rPr>
        <w:t>(</w:t>
      </w:r>
      <w:r w:rsidR="003476C7">
        <w:rPr>
          <w:rFonts w:ascii="Times New Roman" w:hAnsi="Times New Roman" w:cs="Times New Roman"/>
        </w:rPr>
        <w:t xml:space="preserve">typically </w:t>
      </w:r>
      <w:r w:rsidR="0053201E">
        <w:rPr>
          <w:rFonts w:ascii="Times New Roman" w:hAnsi="Times New Roman" w:cs="Times New Roman"/>
        </w:rPr>
        <w:t>1</w:t>
      </w:r>
      <w:r w:rsidR="003476C7">
        <w:rPr>
          <w:rFonts w:ascii="Times New Roman" w:hAnsi="Times New Roman" w:cs="Times New Roman"/>
        </w:rPr>
        <w:t xml:space="preserve">00 </w:t>
      </w:r>
      <w:r w:rsidR="0053201E">
        <w:rPr>
          <w:rFonts w:ascii="Times New Roman" w:hAnsi="Times New Roman" w:cs="Times New Roman"/>
        </w:rPr>
        <w:t xml:space="preserve">years) </w:t>
      </w:r>
      <w:r w:rsidR="00060EC1">
        <w:rPr>
          <w:rFonts w:ascii="Times New Roman" w:hAnsi="Times New Roman" w:cs="Times New Roman"/>
        </w:rPr>
        <w:t>to maintain computational stability when computing the advection.</w:t>
      </w:r>
    </w:p>
    <w:p w14:paraId="29FBDE02" w14:textId="4ECDF51B" w:rsidR="0053201E" w:rsidRPr="00865FF4" w:rsidRDefault="0053201E" w:rsidP="00865FF4">
      <w:pPr>
        <w:ind w:left="-426"/>
        <w:rPr>
          <w:rFonts w:ascii="Times New Roman" w:hAnsi="Times New Roman" w:cs="Times New Roman"/>
        </w:rPr>
      </w:pPr>
      <w:r>
        <w:rPr>
          <w:rFonts w:ascii="Times New Roman" w:hAnsi="Times New Roman" w:cs="Times New Roman"/>
        </w:rPr>
        <w:t xml:space="preserve">Comparison of nuclide concentrations obtained with the analytical model and the step-wise advective validation model confirms that the analytical forward model </w:t>
      </w:r>
      <w:r w:rsidR="00655384">
        <w:rPr>
          <w:rFonts w:ascii="Times New Roman" w:hAnsi="Times New Roman" w:cs="Times New Roman"/>
        </w:rPr>
        <w:t>is a fast and accurate method to calculate nuclide concentrations for complex landscape histories involving multiple glacial-interglacial cycl</w:t>
      </w:r>
      <w:r w:rsidR="006F3576">
        <w:rPr>
          <w:rFonts w:ascii="Times New Roman" w:hAnsi="Times New Roman" w:cs="Times New Roman"/>
        </w:rPr>
        <w:t>es. Figure 4</w:t>
      </w:r>
      <w:r w:rsidR="00A27617">
        <w:rPr>
          <w:rFonts w:ascii="Times New Roman" w:hAnsi="Times New Roman" w:cs="Times New Roman"/>
        </w:rPr>
        <w:t>a</w:t>
      </w:r>
      <w:r w:rsidR="00B00AED">
        <w:rPr>
          <w:rFonts w:ascii="Times New Roman" w:hAnsi="Times New Roman" w:cs="Times New Roman"/>
        </w:rPr>
        <w:t xml:space="preserve"> demonstrates how the analytical (Lagrangian) model (red) and the step-wise </w:t>
      </w:r>
      <w:proofErr w:type="spellStart"/>
      <w:r w:rsidR="003476C7">
        <w:rPr>
          <w:rFonts w:ascii="Times New Roman" w:hAnsi="Times New Roman" w:cs="Times New Roman"/>
        </w:rPr>
        <w:t>Eulerian</w:t>
      </w:r>
      <w:proofErr w:type="spellEnd"/>
      <w:r w:rsidR="00B00AED">
        <w:rPr>
          <w:rFonts w:ascii="Times New Roman" w:hAnsi="Times New Roman" w:cs="Times New Roman"/>
        </w:rPr>
        <w:t xml:space="preserve"> validation model (blue) reach the same </w:t>
      </w:r>
      <w:r w:rsidR="00B00AED" w:rsidRPr="00865FF4">
        <w:rPr>
          <w:rFonts w:ascii="Times New Roman" w:hAnsi="Times New Roman" w:cs="Times New Roman"/>
          <w:vertAlign w:val="superscript"/>
        </w:rPr>
        <w:t>10</w:t>
      </w:r>
      <w:r w:rsidR="00B00AED">
        <w:rPr>
          <w:rFonts w:ascii="Times New Roman" w:hAnsi="Times New Roman" w:cs="Times New Roman"/>
        </w:rPr>
        <w:t xml:space="preserve">Be surface </w:t>
      </w:r>
      <w:r w:rsidR="00B00AED">
        <w:rPr>
          <w:rFonts w:ascii="Times New Roman" w:hAnsi="Times New Roman" w:cs="Times New Roman"/>
        </w:rPr>
        <w:lastRenderedPageBreak/>
        <w:t>concentration</w:t>
      </w:r>
      <w:r w:rsidR="00866E2A">
        <w:rPr>
          <w:rFonts w:ascii="Times New Roman" w:hAnsi="Times New Roman" w:cs="Times New Roman"/>
        </w:rPr>
        <w:t>s after simulation of 10 glacial-interglacial cycles</w:t>
      </w:r>
      <w:r w:rsidR="00E271E5">
        <w:rPr>
          <w:rFonts w:ascii="Times New Roman" w:hAnsi="Times New Roman" w:cs="Times New Roman"/>
        </w:rPr>
        <w:t>, lasting 100 kyr and 10 kyr</w:t>
      </w:r>
      <w:r w:rsidR="00BF396C">
        <w:rPr>
          <w:rFonts w:ascii="Times New Roman" w:hAnsi="Times New Roman" w:cs="Times New Roman"/>
        </w:rPr>
        <w:t>,</w:t>
      </w:r>
      <w:r w:rsidR="00E271E5">
        <w:rPr>
          <w:rFonts w:ascii="Times New Roman" w:hAnsi="Times New Roman" w:cs="Times New Roman"/>
        </w:rPr>
        <w:t xml:space="preserve"> respectively</w:t>
      </w:r>
      <w:r w:rsidR="003476C7">
        <w:rPr>
          <w:rFonts w:ascii="Times New Roman" w:hAnsi="Times New Roman" w:cs="Times New Roman"/>
        </w:rPr>
        <w:t xml:space="preserve"> (Model 1)</w:t>
      </w:r>
      <w:r w:rsidR="00866E2A">
        <w:rPr>
          <w:rFonts w:ascii="Times New Roman" w:hAnsi="Times New Roman" w:cs="Times New Roman"/>
        </w:rPr>
        <w:t>.</w:t>
      </w:r>
      <w:r w:rsidR="003476C7">
        <w:rPr>
          <w:rFonts w:ascii="Times New Roman" w:hAnsi="Times New Roman" w:cs="Times New Roman"/>
        </w:rPr>
        <w:t xml:space="preserve"> The initial</w:t>
      </w:r>
      <w:r w:rsidR="00E271E5">
        <w:rPr>
          <w:rFonts w:ascii="Times New Roman" w:hAnsi="Times New Roman" w:cs="Times New Roman"/>
        </w:rPr>
        <w:t xml:space="preserve"> concentrations used in these simulations were the depth-dependent </w:t>
      </w:r>
      <w:r w:rsidR="00BF396C" w:rsidRPr="00865FF4">
        <w:rPr>
          <w:rFonts w:ascii="Times New Roman" w:hAnsi="Times New Roman" w:cs="Times New Roman"/>
          <w:vertAlign w:val="superscript"/>
        </w:rPr>
        <w:t>10</w:t>
      </w:r>
      <w:r w:rsidR="00BF396C">
        <w:rPr>
          <w:rFonts w:ascii="Times New Roman" w:hAnsi="Times New Roman" w:cs="Times New Roman"/>
        </w:rPr>
        <w:t xml:space="preserve">Be </w:t>
      </w:r>
      <w:r w:rsidR="00E271E5">
        <w:rPr>
          <w:rFonts w:ascii="Times New Roman" w:hAnsi="Times New Roman" w:cs="Times New Roman"/>
        </w:rPr>
        <w:t xml:space="preserve">equilibrium concentrations </w:t>
      </w:r>
      <w:r w:rsidR="003476C7">
        <w:rPr>
          <w:rFonts w:ascii="Times New Roman" w:hAnsi="Times New Roman" w:cs="Times New Roman"/>
        </w:rPr>
        <w:t>obtained for an erosion rate of</w:t>
      </w:r>
      <w:r w:rsidR="00866E2A">
        <w:rPr>
          <w:rFonts w:ascii="Times New Roman" w:hAnsi="Times New Roman" w:cs="Times New Roman"/>
        </w:rPr>
        <w:t xml:space="preserve"> </w:t>
      </w:r>
      <w:r w:rsidR="003476C7">
        <w:rPr>
          <w:rFonts w:ascii="Times New Roman" w:hAnsi="Times New Roman" w:cs="Times New Roman"/>
        </w:rPr>
        <w:t>10 m/</w:t>
      </w:r>
      <w:proofErr w:type="spellStart"/>
      <w:r w:rsidR="003476C7">
        <w:rPr>
          <w:rFonts w:ascii="Times New Roman" w:hAnsi="Times New Roman" w:cs="Times New Roman"/>
        </w:rPr>
        <w:t>Myr</w:t>
      </w:r>
      <w:proofErr w:type="spellEnd"/>
      <w:r w:rsidR="00C359C6">
        <w:rPr>
          <w:rFonts w:ascii="Times New Roman" w:hAnsi="Times New Roman" w:cs="Times New Roman"/>
        </w:rPr>
        <w:t>.</w:t>
      </w:r>
      <w:r w:rsidR="00E271E5">
        <w:rPr>
          <w:rFonts w:ascii="Times New Roman" w:hAnsi="Times New Roman" w:cs="Times New Roman"/>
        </w:rPr>
        <w:t xml:space="preserve"> </w:t>
      </w:r>
      <w:r w:rsidR="00866E2A">
        <w:rPr>
          <w:rFonts w:ascii="Times New Roman" w:hAnsi="Times New Roman" w:cs="Times New Roman"/>
        </w:rPr>
        <w:t xml:space="preserve">Figure </w:t>
      </w:r>
      <w:r w:rsidR="006F3576">
        <w:rPr>
          <w:rFonts w:ascii="Times New Roman" w:hAnsi="Times New Roman" w:cs="Times New Roman"/>
        </w:rPr>
        <w:t>4</w:t>
      </w:r>
      <w:r w:rsidR="00C359C6">
        <w:rPr>
          <w:rFonts w:ascii="Times New Roman" w:hAnsi="Times New Roman" w:cs="Times New Roman"/>
        </w:rPr>
        <w:t>b</w:t>
      </w:r>
      <w:r w:rsidR="003476C7">
        <w:rPr>
          <w:rFonts w:ascii="Times New Roman" w:hAnsi="Times New Roman" w:cs="Times New Roman"/>
        </w:rPr>
        <w:t xml:space="preserve"> demonstrates how</w:t>
      </w:r>
      <w:r w:rsidR="00866E2A">
        <w:rPr>
          <w:rFonts w:ascii="Times New Roman" w:hAnsi="Times New Roman" w:cs="Times New Roman"/>
        </w:rPr>
        <w:t xml:space="preserve"> the two approaches yield completely similar concentrations</w:t>
      </w:r>
      <w:r w:rsidR="008310B2">
        <w:rPr>
          <w:rFonts w:ascii="Times New Roman" w:hAnsi="Times New Roman" w:cs="Times New Roman"/>
        </w:rPr>
        <w:t xml:space="preserve"> as a function of depth</w:t>
      </w:r>
      <w:r w:rsidR="00BF396C">
        <w:rPr>
          <w:rFonts w:ascii="Times New Roman" w:hAnsi="Times New Roman" w:cs="Times New Roman"/>
        </w:rPr>
        <w:t xml:space="preserve"> after simulation of the 10 glacial-interglacial cycles</w:t>
      </w:r>
      <w:r w:rsidR="00866E2A">
        <w:rPr>
          <w:rFonts w:ascii="Times New Roman" w:hAnsi="Times New Roman" w:cs="Times New Roman"/>
        </w:rPr>
        <w:t>.</w:t>
      </w:r>
      <w:r w:rsidR="00BF396C">
        <w:rPr>
          <w:rFonts w:ascii="Times New Roman" w:hAnsi="Times New Roman" w:cs="Times New Roman"/>
        </w:rPr>
        <w:t xml:space="preserve"> </w:t>
      </w:r>
      <w:r w:rsidR="008310B2">
        <w:rPr>
          <w:rFonts w:ascii="Times New Roman" w:hAnsi="Times New Roman" w:cs="Times New Roman"/>
        </w:rPr>
        <w:t xml:space="preserve"> </w:t>
      </w:r>
      <w:r w:rsidR="00866E2A">
        <w:rPr>
          <w:rFonts w:ascii="Times New Roman" w:hAnsi="Times New Roman" w:cs="Times New Roman"/>
        </w:rPr>
        <w:t xml:space="preserve"> </w:t>
      </w:r>
    </w:p>
    <w:p w14:paraId="62D5CAE9" w14:textId="77777777" w:rsidR="00690AF9" w:rsidRPr="00F337FB" w:rsidRDefault="00690AF9" w:rsidP="00865FF4">
      <w:pPr>
        <w:rPr>
          <w:rFonts w:ascii="Times New Roman" w:hAnsi="Times New Roman" w:cs="Times New Roman"/>
          <w:b/>
          <w:lang w:val="da-DK"/>
        </w:rPr>
      </w:pPr>
    </w:p>
    <w:p w14:paraId="73137F5F" w14:textId="77777777" w:rsidR="00D074C3" w:rsidRPr="00865FF4" w:rsidRDefault="00D074C3" w:rsidP="0092011B">
      <w:pPr>
        <w:ind w:left="-426"/>
        <w:rPr>
          <w:rFonts w:ascii="Times New Roman" w:hAnsi="Times New Roman" w:cs="Times New Roman"/>
          <w:b/>
          <w:lang w:val="da-DK"/>
        </w:rPr>
      </w:pPr>
    </w:p>
    <w:p w14:paraId="010DD805" w14:textId="56445976" w:rsidR="00764269" w:rsidRPr="00D02057" w:rsidRDefault="00714053" w:rsidP="0025109C">
      <w:pPr>
        <w:ind w:left="-426"/>
        <w:outlineLvl w:val="0"/>
        <w:rPr>
          <w:rFonts w:ascii="Times New Roman" w:hAnsi="Times New Roman" w:cs="Times New Roman"/>
          <w:b/>
        </w:rPr>
      </w:pPr>
      <w:r w:rsidRPr="00773110">
        <w:rPr>
          <w:rFonts w:ascii="Times New Roman" w:hAnsi="Times New Roman" w:cs="Times New Roman"/>
          <w:b/>
        </w:rPr>
        <w:t>3</w:t>
      </w:r>
      <w:r w:rsidR="00094237">
        <w:rPr>
          <w:rFonts w:ascii="Times New Roman" w:hAnsi="Times New Roman" w:cs="Times New Roman"/>
          <w:b/>
        </w:rPr>
        <w:t>.</w:t>
      </w:r>
      <w:r w:rsidR="00764269" w:rsidRPr="00773110">
        <w:rPr>
          <w:rFonts w:ascii="Times New Roman" w:hAnsi="Times New Roman" w:cs="Times New Roman"/>
          <w:b/>
        </w:rPr>
        <w:t xml:space="preserve"> Inverse Mar</w:t>
      </w:r>
      <w:r w:rsidR="00764269" w:rsidRPr="00D02057">
        <w:rPr>
          <w:rFonts w:ascii="Times New Roman" w:hAnsi="Times New Roman" w:cs="Times New Roman"/>
          <w:b/>
        </w:rPr>
        <w:t xml:space="preserve">kov Chain Monte Carlo </w:t>
      </w:r>
      <w:r w:rsidR="00660EA7">
        <w:rPr>
          <w:rFonts w:ascii="Times New Roman" w:hAnsi="Times New Roman" w:cs="Times New Roman"/>
          <w:b/>
        </w:rPr>
        <w:t>resolution analys</w:t>
      </w:r>
      <w:r w:rsidR="0054425D">
        <w:rPr>
          <w:rFonts w:ascii="Times New Roman" w:hAnsi="Times New Roman" w:cs="Times New Roman"/>
          <w:b/>
        </w:rPr>
        <w:t>e</w:t>
      </w:r>
      <w:r w:rsidR="00660EA7">
        <w:rPr>
          <w:rFonts w:ascii="Times New Roman" w:hAnsi="Times New Roman" w:cs="Times New Roman"/>
          <w:b/>
        </w:rPr>
        <w:t>s</w:t>
      </w:r>
    </w:p>
    <w:p w14:paraId="1A2F0BDE" w14:textId="285FC134" w:rsidR="00707ED7" w:rsidRDefault="00B416B7" w:rsidP="00707ED7">
      <w:pPr>
        <w:ind w:left="-426"/>
        <w:rPr>
          <w:rFonts w:ascii="Times New Roman" w:hAnsi="Times New Roman" w:cs="Times New Roman"/>
        </w:rPr>
      </w:pPr>
      <w:r>
        <w:rPr>
          <w:rFonts w:ascii="Times New Roman" w:hAnsi="Times New Roman" w:cs="Times New Roman"/>
        </w:rPr>
        <w:t>Based on the forward model</w:t>
      </w:r>
      <w:r w:rsidR="00BF396C">
        <w:rPr>
          <w:rFonts w:ascii="Times New Roman" w:hAnsi="Times New Roman" w:cs="Times New Roman"/>
        </w:rPr>
        <w:t xml:space="preserve"> described above, we have developed an inverse Markov Chain Mont</w:t>
      </w:r>
      <w:r>
        <w:rPr>
          <w:rFonts w:ascii="Times New Roman" w:hAnsi="Times New Roman" w:cs="Times New Roman"/>
        </w:rPr>
        <w:t>e Carlo approach to constrain the</w:t>
      </w:r>
      <w:r w:rsidR="00BF396C">
        <w:rPr>
          <w:rFonts w:ascii="Times New Roman" w:hAnsi="Times New Roman" w:cs="Times New Roman"/>
        </w:rPr>
        <w:t xml:space="preserve"> most likely landscape history from a combination of cosmogenic nuclide</w:t>
      </w:r>
      <w:r w:rsidR="002E235B">
        <w:rPr>
          <w:rFonts w:ascii="Times New Roman" w:hAnsi="Times New Roman" w:cs="Times New Roman"/>
        </w:rPr>
        <w:t>s</w:t>
      </w:r>
      <w:r w:rsidR="00BF396C">
        <w:rPr>
          <w:rFonts w:ascii="Times New Roman" w:hAnsi="Times New Roman" w:cs="Times New Roman"/>
        </w:rPr>
        <w:t xml:space="preserve"> with diff</w:t>
      </w:r>
      <w:r>
        <w:rPr>
          <w:rFonts w:ascii="Times New Roman" w:hAnsi="Times New Roman" w:cs="Times New Roman"/>
        </w:rPr>
        <w:t>erent production rates and half-</w:t>
      </w:r>
      <w:r w:rsidR="00BF396C">
        <w:rPr>
          <w:rFonts w:ascii="Times New Roman" w:hAnsi="Times New Roman" w:cs="Times New Roman"/>
        </w:rPr>
        <w:t xml:space="preserve">lives. </w:t>
      </w:r>
      <w:r w:rsidR="00F337FB" w:rsidRPr="00865FF4">
        <w:rPr>
          <w:rFonts w:ascii="Times New Roman" w:hAnsi="Times New Roman" w:cs="Times New Roman"/>
        </w:rPr>
        <w:t xml:space="preserve">The forward models allow </w:t>
      </w:r>
      <w:r w:rsidR="006F3A8C">
        <w:rPr>
          <w:rFonts w:ascii="Times New Roman" w:hAnsi="Times New Roman" w:cs="Times New Roman"/>
        </w:rPr>
        <w:t>for observations of a number of</w:t>
      </w:r>
      <w:r w:rsidR="00F337FB">
        <w:rPr>
          <w:rFonts w:ascii="Times New Roman" w:hAnsi="Times New Roman" w:cs="Times New Roman"/>
        </w:rPr>
        <w:t xml:space="preserve"> </w:t>
      </w:r>
      <w:r w:rsidR="0025109C">
        <w:rPr>
          <w:rFonts w:ascii="Times New Roman" w:hAnsi="Times New Roman" w:cs="Times New Roman"/>
        </w:rPr>
        <w:t>nuclide</w:t>
      </w:r>
      <w:r w:rsidR="00F337FB">
        <w:rPr>
          <w:rFonts w:ascii="Times New Roman" w:hAnsi="Times New Roman" w:cs="Times New Roman"/>
        </w:rPr>
        <w:t xml:space="preserve"> concentrations </w:t>
      </w:r>
      <w:r w:rsidR="00C61687">
        <w:rPr>
          <w:rFonts w:ascii="Times New Roman" w:hAnsi="Times New Roman" w:cs="Times New Roman"/>
        </w:rPr>
        <w:t xml:space="preserve">and associated uncertainties </w:t>
      </w:r>
      <w:r w:rsidR="00F337FB">
        <w:rPr>
          <w:rFonts w:ascii="Times New Roman" w:hAnsi="Times New Roman" w:cs="Times New Roman"/>
        </w:rPr>
        <w:t xml:space="preserve">at a number of depths. </w:t>
      </w:r>
      <w:r w:rsidR="00707ED7">
        <w:rPr>
          <w:rFonts w:ascii="Times New Roman" w:hAnsi="Times New Roman" w:cs="Times New Roman"/>
        </w:rPr>
        <w:t>The observation data vector consists of the measured nuclide concentrations</w:t>
      </w:r>
      <w:r w:rsidR="002C756E">
        <w:rPr>
          <w:rFonts w:ascii="Times New Roman" w:hAnsi="Times New Roman" w:cs="Times New Roman"/>
        </w:rPr>
        <w:t>:</w:t>
      </w:r>
    </w:p>
    <w:p w14:paraId="4504B422" w14:textId="77777777" w:rsidR="002C756E" w:rsidRDefault="002C756E" w:rsidP="00707ED7">
      <w:pPr>
        <w:ind w:left="-426"/>
        <w:rPr>
          <w:rFonts w:ascii="Times New Roman" w:hAnsi="Times New Roman" w:cs="Times New Roman"/>
        </w:rPr>
      </w:pPr>
    </w:p>
    <w:p w14:paraId="19E70237" w14:textId="77777777" w:rsidR="00707ED7" w:rsidRDefault="008334F0" w:rsidP="00707ED7">
      <w:pPr>
        <w:ind w:left="-426"/>
        <w:rPr>
          <w:rFonts w:ascii="Times New Roman" w:hAnsi="Times New Roman" w:cs="Times New Roman"/>
          <w:position w:val="-12"/>
        </w:rPr>
      </w:pPr>
      <w:r>
        <w:rPr>
          <w:rFonts w:ascii="Times New Roman" w:hAnsi="Times New Roman" w:cs="Times New Roman"/>
          <w:position w:val="-12"/>
        </w:rPr>
        <w:pict w14:anchorId="6749EDA7">
          <v:shape id="_x0000_i1036" type="#_x0000_t75" style="width:148pt;height:18.4pt">
            <v:imagedata r:id="rId18" o:title=""/>
          </v:shape>
        </w:pict>
      </w:r>
    </w:p>
    <w:p w14:paraId="72346CD0" w14:textId="77777777" w:rsidR="00707ED7" w:rsidRDefault="00707ED7" w:rsidP="00707ED7">
      <w:pPr>
        <w:ind w:left="-426"/>
        <w:rPr>
          <w:rFonts w:ascii="Times New Roman" w:hAnsi="Times New Roman" w:cs="Times New Roman"/>
        </w:rPr>
      </w:pPr>
    </w:p>
    <w:p w14:paraId="1FF7C817" w14:textId="3B533C2A" w:rsidR="002046C4" w:rsidRDefault="00F337FB" w:rsidP="00707ED7">
      <w:pPr>
        <w:ind w:left="-426"/>
        <w:rPr>
          <w:rFonts w:ascii="Times New Roman" w:hAnsi="Times New Roman" w:cs="Times New Roman"/>
        </w:rPr>
      </w:pPr>
      <w:r>
        <w:rPr>
          <w:rFonts w:ascii="Times New Roman" w:hAnsi="Times New Roman" w:cs="Times New Roman"/>
        </w:rPr>
        <w:t>We analyze this problem using a conventional Metropoli</w:t>
      </w:r>
      <w:r w:rsidR="0025109C">
        <w:rPr>
          <w:rFonts w:ascii="Times New Roman" w:hAnsi="Times New Roman" w:cs="Times New Roman"/>
        </w:rPr>
        <w:t>s</w:t>
      </w:r>
      <w:r>
        <w:rPr>
          <w:rFonts w:ascii="Times New Roman" w:hAnsi="Times New Roman" w:cs="Times New Roman"/>
        </w:rPr>
        <w:t>-Hastings Markov Chain Monte Carlo technique</w:t>
      </w:r>
      <w:r w:rsidR="003476C7">
        <w:rPr>
          <w:rFonts w:ascii="Times New Roman" w:hAnsi="Times New Roman" w:cs="Times New Roman"/>
        </w:rPr>
        <w:t xml:space="preserve"> (Metropolis et al., 1953, Hastings, 1970)</w:t>
      </w:r>
      <w:r>
        <w:rPr>
          <w:rFonts w:ascii="Times New Roman" w:hAnsi="Times New Roman" w:cs="Times New Roman"/>
        </w:rPr>
        <w:t xml:space="preserve"> where model parameters are constrained between </w:t>
      </w:r>
      <w:r w:rsidR="009F6976">
        <w:rPr>
          <w:rFonts w:ascii="Times New Roman" w:hAnsi="Times New Roman" w:cs="Times New Roman"/>
        </w:rPr>
        <w:t xml:space="preserve">fixed </w:t>
      </w:r>
      <w:r>
        <w:rPr>
          <w:rFonts w:ascii="Times New Roman" w:hAnsi="Times New Roman" w:cs="Times New Roman"/>
        </w:rPr>
        <w:t>bounds</w:t>
      </w:r>
      <w:r w:rsidR="00107C77">
        <w:rPr>
          <w:rFonts w:ascii="Times New Roman" w:hAnsi="Times New Roman" w:cs="Times New Roman"/>
        </w:rPr>
        <w:t xml:space="preserve"> </w:t>
      </w:r>
      <w:r w:rsidR="003476C7">
        <w:rPr>
          <w:rFonts w:ascii="Times New Roman" w:hAnsi="Times New Roman" w:cs="Times New Roman"/>
        </w:rPr>
        <w:t>specified</w:t>
      </w:r>
      <w:r w:rsidR="00107C77">
        <w:rPr>
          <w:rFonts w:ascii="Times New Roman" w:hAnsi="Times New Roman" w:cs="Times New Roman"/>
        </w:rPr>
        <w:t xml:space="preserve"> by the user</w:t>
      </w:r>
      <w:r w:rsidR="009F6976">
        <w:rPr>
          <w:rFonts w:ascii="Times New Roman" w:hAnsi="Times New Roman" w:cs="Times New Roman"/>
        </w:rPr>
        <w:t>. Erosion rates</w:t>
      </w:r>
      <w:r w:rsidR="00107C77">
        <w:rPr>
          <w:rFonts w:ascii="Times New Roman" w:hAnsi="Times New Roman" w:cs="Times New Roman"/>
        </w:rPr>
        <w:t xml:space="preserve"> (</w:t>
      </w:r>
      <w:r w:rsidR="00107C77">
        <w:rPr>
          <w:rFonts w:ascii="Symbol" w:hAnsi="Symbol" w:cs="Times New Roman"/>
          <w:i/>
        </w:rPr>
        <w:t></w:t>
      </w:r>
      <w:r w:rsidR="00107C77" w:rsidRPr="00865FF4">
        <w:rPr>
          <w:rFonts w:ascii="Times New Roman" w:hAnsi="Times New Roman" w:cs="Times New Roman"/>
          <w:i/>
          <w:vertAlign w:val="subscript"/>
        </w:rPr>
        <w:t>int</w:t>
      </w:r>
      <w:r w:rsidR="00107C77">
        <w:rPr>
          <w:rFonts w:ascii="Times New Roman" w:hAnsi="Times New Roman" w:cs="Times New Roman"/>
        </w:rPr>
        <w:t xml:space="preserve">, </w:t>
      </w:r>
      <w:r w:rsidR="00107C77">
        <w:rPr>
          <w:rFonts w:ascii="Symbol" w:hAnsi="Symbol" w:cs="Times New Roman"/>
          <w:i/>
        </w:rPr>
        <w:t></w:t>
      </w:r>
      <w:r w:rsidR="00107C77" w:rsidRPr="00865FF4">
        <w:rPr>
          <w:rFonts w:ascii="Times New Roman" w:hAnsi="Times New Roman" w:cs="Times New Roman"/>
          <w:i/>
          <w:vertAlign w:val="subscript"/>
        </w:rPr>
        <w:t>gla</w:t>
      </w:r>
      <w:r w:rsidR="00107C77">
        <w:rPr>
          <w:rFonts w:ascii="Times New Roman" w:hAnsi="Times New Roman" w:cs="Times New Roman"/>
        </w:rPr>
        <w:t>)</w:t>
      </w:r>
      <w:r w:rsidR="00BF396C">
        <w:rPr>
          <w:rFonts w:ascii="Times New Roman" w:hAnsi="Times New Roman" w:cs="Times New Roman"/>
        </w:rPr>
        <w:t>,</w:t>
      </w:r>
      <w:r w:rsidR="009F6976">
        <w:rPr>
          <w:rFonts w:ascii="Times New Roman" w:hAnsi="Times New Roman" w:cs="Times New Roman"/>
        </w:rPr>
        <w:t xml:space="preserve"> which may vary over orders of magnitude</w:t>
      </w:r>
      <w:r w:rsidR="00BF396C">
        <w:rPr>
          <w:rFonts w:ascii="Times New Roman" w:hAnsi="Times New Roman" w:cs="Times New Roman"/>
        </w:rPr>
        <w:t>,</w:t>
      </w:r>
      <w:r w:rsidR="009F6976">
        <w:rPr>
          <w:rFonts w:ascii="Times New Roman" w:hAnsi="Times New Roman" w:cs="Times New Roman"/>
        </w:rPr>
        <w:t xml:space="preserve"> are specified with uniform probability </w:t>
      </w:r>
      <w:r w:rsidR="006F3A8C">
        <w:rPr>
          <w:rFonts w:ascii="Times New Roman" w:hAnsi="Times New Roman" w:cs="Times New Roman"/>
        </w:rPr>
        <w:t>across the</w:t>
      </w:r>
      <w:r w:rsidR="009F6976">
        <w:rPr>
          <w:rFonts w:ascii="Times New Roman" w:hAnsi="Times New Roman" w:cs="Times New Roman"/>
        </w:rPr>
        <w:t xml:space="preserve"> logarithmic parameter</w:t>
      </w:r>
      <w:r w:rsidR="006F3A8C">
        <w:rPr>
          <w:rFonts w:ascii="Times New Roman" w:hAnsi="Times New Roman" w:cs="Times New Roman"/>
        </w:rPr>
        <w:t xml:space="preserve"> interval</w:t>
      </w:r>
      <w:r>
        <w:rPr>
          <w:rFonts w:ascii="Times New Roman" w:hAnsi="Times New Roman" w:cs="Times New Roman"/>
        </w:rPr>
        <w:t>.</w:t>
      </w:r>
      <w:r w:rsidR="009F6976">
        <w:rPr>
          <w:rFonts w:ascii="Times New Roman" w:hAnsi="Times New Roman" w:cs="Times New Roman"/>
        </w:rPr>
        <w:t xml:space="preserve"> The time parameters</w:t>
      </w:r>
      <w:r w:rsidR="00107C77">
        <w:rPr>
          <w:rFonts w:ascii="Times New Roman" w:hAnsi="Times New Roman" w:cs="Times New Roman"/>
        </w:rPr>
        <w:t xml:space="preserve"> </w:t>
      </w:r>
      <w:r w:rsidR="002647AD">
        <w:rPr>
          <w:rFonts w:ascii="Times New Roman" w:hAnsi="Times New Roman" w:cs="Times New Roman"/>
        </w:rPr>
        <w:t>(</w:t>
      </w:r>
      <w:r w:rsidR="002647AD">
        <w:rPr>
          <w:rFonts w:ascii="Times New Roman" w:hAnsi="Times New Roman" w:cs="Times New Roman"/>
          <w:i/>
        </w:rPr>
        <w:t>t</w:t>
      </w:r>
      <w:r w:rsidR="002647AD">
        <w:rPr>
          <w:rFonts w:ascii="Times New Roman" w:hAnsi="Times New Roman" w:cs="Times New Roman"/>
          <w:i/>
          <w:vertAlign w:val="subscript"/>
        </w:rPr>
        <w:t xml:space="preserve">degla </w:t>
      </w:r>
      <w:r w:rsidR="002647AD" w:rsidRPr="00BB30BF">
        <w:rPr>
          <w:rFonts w:ascii="Symbol" w:hAnsi="Symbol" w:cs="Times New Roman"/>
          <w:i/>
        </w:rPr>
        <w:t></w:t>
      </w:r>
      <w:r w:rsidR="002647AD" w:rsidRPr="00BB30BF">
        <w:rPr>
          <w:rFonts w:ascii="Times New Roman" w:hAnsi="Times New Roman" w:cs="Times New Roman"/>
          <w:i/>
          <w:vertAlign w:val="superscript"/>
        </w:rPr>
        <w:t>18</w:t>
      </w:r>
      <w:r w:rsidR="002647AD" w:rsidRPr="00BB30BF">
        <w:rPr>
          <w:rFonts w:ascii="Times New Roman" w:hAnsi="Times New Roman" w:cs="Times New Roman"/>
          <w:i/>
        </w:rPr>
        <w:t>O</w:t>
      </w:r>
      <w:r w:rsidR="002647AD" w:rsidRPr="00BB30BF">
        <w:rPr>
          <w:rFonts w:ascii="Times New Roman" w:hAnsi="Times New Roman" w:cs="Times New Roman"/>
          <w:i/>
          <w:vertAlign w:val="subscript"/>
        </w:rPr>
        <w:t>threshold</w:t>
      </w:r>
      <w:r w:rsidR="002647AD">
        <w:rPr>
          <w:rFonts w:ascii="Times New Roman" w:hAnsi="Times New Roman" w:cs="Times New Roman"/>
        </w:rPr>
        <w:t>)</w:t>
      </w:r>
      <w:r w:rsidR="009F6976">
        <w:rPr>
          <w:rFonts w:ascii="Times New Roman" w:hAnsi="Times New Roman" w:cs="Times New Roman"/>
        </w:rPr>
        <w:t xml:space="preserve"> are specified with uniform pr</w:t>
      </w:r>
      <w:r w:rsidR="006F3A8C">
        <w:rPr>
          <w:rFonts w:ascii="Times New Roman" w:hAnsi="Times New Roman" w:cs="Times New Roman"/>
        </w:rPr>
        <w:t>obability across the</w:t>
      </w:r>
      <w:r w:rsidR="009F6976">
        <w:rPr>
          <w:rFonts w:ascii="Times New Roman" w:hAnsi="Times New Roman" w:cs="Times New Roman"/>
        </w:rPr>
        <w:t xml:space="preserve"> linear parameter</w:t>
      </w:r>
      <w:r w:rsidR="006F3A8C">
        <w:rPr>
          <w:rFonts w:ascii="Times New Roman" w:hAnsi="Times New Roman" w:cs="Times New Roman"/>
        </w:rPr>
        <w:t xml:space="preserve"> interval</w:t>
      </w:r>
      <w:r w:rsidR="009F6976">
        <w:rPr>
          <w:rFonts w:ascii="Times New Roman" w:hAnsi="Times New Roman" w:cs="Times New Roman"/>
        </w:rPr>
        <w:t>.</w:t>
      </w:r>
      <w:r w:rsidR="002647AD">
        <w:rPr>
          <w:rFonts w:ascii="Times New Roman" w:hAnsi="Times New Roman" w:cs="Times New Roman"/>
        </w:rPr>
        <w:t xml:space="preserve"> After the user </w:t>
      </w:r>
      <w:r w:rsidR="00C45D2D">
        <w:rPr>
          <w:rFonts w:ascii="Times New Roman" w:hAnsi="Times New Roman" w:cs="Times New Roman"/>
        </w:rPr>
        <w:t>has specified the bounds of the</w:t>
      </w:r>
      <w:r w:rsidR="002647AD">
        <w:rPr>
          <w:rFonts w:ascii="Times New Roman" w:hAnsi="Times New Roman" w:cs="Times New Roman"/>
        </w:rPr>
        <w:t xml:space="preserve"> model parameters, </w:t>
      </w:r>
      <w:r w:rsidR="00C45D2D">
        <w:rPr>
          <w:rFonts w:ascii="Times New Roman" w:hAnsi="Times New Roman" w:cs="Times New Roman"/>
        </w:rPr>
        <w:t xml:space="preserve">which define the model space that is searched </w:t>
      </w:r>
      <w:r w:rsidR="00875E28">
        <w:rPr>
          <w:rFonts w:ascii="Times New Roman" w:hAnsi="Times New Roman" w:cs="Times New Roman"/>
        </w:rPr>
        <w:t xml:space="preserve">with the MCMC technique, a forward response is computed based on an initial set of model parameters that </w:t>
      </w:r>
      <w:r w:rsidR="00CF62DC">
        <w:rPr>
          <w:rFonts w:ascii="Times New Roman" w:hAnsi="Times New Roman" w:cs="Times New Roman"/>
        </w:rPr>
        <w:t>is prop</w:t>
      </w:r>
      <w:r w:rsidR="002046C4">
        <w:rPr>
          <w:rFonts w:ascii="Times New Roman" w:hAnsi="Times New Roman" w:cs="Times New Roman"/>
        </w:rPr>
        <w:t>o</w:t>
      </w:r>
      <w:r w:rsidR="00CF62DC">
        <w:rPr>
          <w:rFonts w:ascii="Times New Roman" w:hAnsi="Times New Roman" w:cs="Times New Roman"/>
        </w:rPr>
        <w:t xml:space="preserve">sed using the Metropolis-Hastings technique. </w:t>
      </w:r>
      <w:r w:rsidR="002046C4">
        <w:rPr>
          <w:rFonts w:ascii="Times New Roman" w:hAnsi="Times New Roman" w:cs="Times New Roman"/>
        </w:rPr>
        <w:t>A burn-in phase of 10</w:t>
      </w:r>
      <w:r w:rsidR="002C756E">
        <w:rPr>
          <w:rFonts w:ascii="Times New Roman" w:hAnsi="Times New Roman" w:cs="Times New Roman"/>
        </w:rPr>
        <w:t>00 iterations is used to make a crude</w:t>
      </w:r>
      <w:r w:rsidR="002046C4">
        <w:rPr>
          <w:rFonts w:ascii="Times New Roman" w:hAnsi="Times New Roman" w:cs="Times New Roman"/>
        </w:rPr>
        <w:t xml:space="preserve"> initial search of the model space. This step is followed by a more detailed and local search of the model space that uses the set of model pa</w:t>
      </w:r>
      <w:r w:rsidR="00D4554B">
        <w:rPr>
          <w:rFonts w:ascii="Times New Roman" w:hAnsi="Times New Roman" w:cs="Times New Roman"/>
        </w:rPr>
        <w:t xml:space="preserve">rameters from the burn-in phase </w:t>
      </w:r>
      <w:r w:rsidR="002046C4">
        <w:rPr>
          <w:rFonts w:ascii="Times New Roman" w:hAnsi="Times New Roman" w:cs="Times New Roman"/>
        </w:rPr>
        <w:t xml:space="preserve">that </w:t>
      </w:r>
      <w:r w:rsidR="006F3A8C">
        <w:rPr>
          <w:rFonts w:ascii="Times New Roman" w:hAnsi="Times New Roman" w:cs="Times New Roman"/>
        </w:rPr>
        <w:t>provides</w:t>
      </w:r>
      <w:r w:rsidR="002046C4">
        <w:rPr>
          <w:rFonts w:ascii="Times New Roman" w:hAnsi="Times New Roman" w:cs="Times New Roman"/>
        </w:rPr>
        <w:t xml:space="preserve"> the smallest misfit when compared to the observation data vector. </w:t>
      </w:r>
      <w:r w:rsidR="00707ED7">
        <w:rPr>
          <w:rFonts w:ascii="Times New Roman" w:hAnsi="Times New Roman" w:cs="Times New Roman"/>
        </w:rPr>
        <w:t>At</w:t>
      </w:r>
      <w:r w:rsidR="002046C4">
        <w:rPr>
          <w:rFonts w:ascii="Times New Roman" w:hAnsi="Times New Roman" w:cs="Times New Roman"/>
        </w:rPr>
        <w:t xml:space="preserve"> each iteration</w:t>
      </w:r>
      <w:r w:rsidR="00707ED7">
        <w:rPr>
          <w:rFonts w:ascii="Times New Roman" w:hAnsi="Times New Roman" w:cs="Times New Roman"/>
        </w:rPr>
        <w:t xml:space="preserve"> step,</w:t>
      </w:r>
      <w:r w:rsidR="002046C4">
        <w:rPr>
          <w:rFonts w:ascii="Times New Roman" w:hAnsi="Times New Roman" w:cs="Times New Roman"/>
        </w:rPr>
        <w:t xml:space="preserve"> the current model is perturbed by a fraction of the prior interval. This fraction is updated every 1000 iterations so that an acceptance ratio of about 0.4 is achieved. </w:t>
      </w:r>
      <w:r w:rsidR="00707ED7">
        <w:rPr>
          <w:rFonts w:ascii="Times New Roman" w:hAnsi="Times New Roman" w:cs="Times New Roman"/>
        </w:rPr>
        <w:t xml:space="preserve">To ensure that the set of model parameters providing the best fit to the observed data does not depend on the starting position of the </w:t>
      </w:r>
      <w:r w:rsidR="006F3A8C">
        <w:rPr>
          <w:rFonts w:ascii="Times New Roman" w:hAnsi="Times New Roman" w:cs="Times New Roman"/>
        </w:rPr>
        <w:t>random search through the model space</w:t>
      </w:r>
      <w:r w:rsidR="0019480B">
        <w:rPr>
          <w:rFonts w:ascii="Times New Roman" w:hAnsi="Times New Roman" w:cs="Times New Roman"/>
        </w:rPr>
        <w:t>, a number of “random walks</w:t>
      </w:r>
      <w:r w:rsidR="00707ED7">
        <w:rPr>
          <w:rFonts w:ascii="Times New Roman" w:hAnsi="Times New Roman" w:cs="Times New Roman"/>
        </w:rPr>
        <w:t xml:space="preserve">” (e.g. 4) </w:t>
      </w:r>
      <w:r w:rsidR="0019480B">
        <w:rPr>
          <w:rFonts w:ascii="Times New Roman" w:hAnsi="Times New Roman" w:cs="Times New Roman"/>
        </w:rPr>
        <w:t xml:space="preserve">are </w:t>
      </w:r>
      <w:r w:rsidR="00707ED7">
        <w:rPr>
          <w:rFonts w:ascii="Times New Roman" w:hAnsi="Times New Roman" w:cs="Times New Roman"/>
        </w:rPr>
        <w:t>start</w:t>
      </w:r>
      <w:r w:rsidR="0019480B">
        <w:rPr>
          <w:rFonts w:ascii="Times New Roman" w:hAnsi="Times New Roman" w:cs="Times New Roman"/>
        </w:rPr>
        <w:t>ed</w:t>
      </w:r>
      <w:r w:rsidR="00707ED7">
        <w:rPr>
          <w:rFonts w:ascii="Times New Roman" w:hAnsi="Times New Roman" w:cs="Times New Roman"/>
        </w:rPr>
        <w:t xml:space="preserve"> at different positions in the model space (e.g. different corners</w:t>
      </w:r>
      <w:r w:rsidR="00252005">
        <w:rPr>
          <w:rFonts w:ascii="Times New Roman" w:hAnsi="Times New Roman" w:cs="Times New Roman"/>
        </w:rPr>
        <w:t xml:space="preserve"> or edges</w:t>
      </w:r>
      <w:r w:rsidR="00707ED7">
        <w:rPr>
          <w:rFonts w:ascii="Times New Roman" w:hAnsi="Times New Roman" w:cs="Times New Roman"/>
        </w:rPr>
        <w:t xml:space="preserve">). </w:t>
      </w:r>
      <w:r w:rsidR="0019480B">
        <w:rPr>
          <w:rFonts w:ascii="Times New Roman" w:hAnsi="Times New Roman" w:cs="Times New Roman"/>
        </w:rPr>
        <w:t>If these completely independent “</w:t>
      </w:r>
      <w:r w:rsidR="006F3A8C">
        <w:rPr>
          <w:rFonts w:ascii="Times New Roman" w:hAnsi="Times New Roman" w:cs="Times New Roman"/>
        </w:rPr>
        <w:t>random walks</w:t>
      </w:r>
      <w:r w:rsidR="0019480B">
        <w:rPr>
          <w:rFonts w:ascii="Times New Roman" w:hAnsi="Times New Roman" w:cs="Times New Roman"/>
        </w:rPr>
        <w:t xml:space="preserve">” achieve similar </w:t>
      </w:r>
      <w:r w:rsidR="00D4554B">
        <w:rPr>
          <w:rFonts w:ascii="Times New Roman" w:hAnsi="Times New Roman" w:cs="Times New Roman"/>
        </w:rPr>
        <w:t xml:space="preserve">distributions for the </w:t>
      </w:r>
      <w:r w:rsidR="0019480B">
        <w:rPr>
          <w:rFonts w:ascii="Times New Roman" w:hAnsi="Times New Roman" w:cs="Times New Roman"/>
        </w:rPr>
        <w:t>best-fitting model parameters, it is highly unlikely that</w:t>
      </w:r>
      <w:r w:rsidR="0055449C">
        <w:rPr>
          <w:rFonts w:ascii="Times New Roman" w:hAnsi="Times New Roman" w:cs="Times New Roman"/>
        </w:rPr>
        <w:t xml:space="preserve"> </w:t>
      </w:r>
      <w:r w:rsidR="00BF7BE5">
        <w:rPr>
          <w:rFonts w:ascii="Times New Roman" w:hAnsi="Times New Roman" w:cs="Times New Roman"/>
        </w:rPr>
        <w:t>there are</w:t>
      </w:r>
      <w:r w:rsidR="0037667E">
        <w:rPr>
          <w:rFonts w:ascii="Times New Roman" w:hAnsi="Times New Roman" w:cs="Times New Roman"/>
        </w:rPr>
        <w:t xml:space="preserve"> </w:t>
      </w:r>
      <w:r w:rsidR="0019480B">
        <w:rPr>
          <w:rFonts w:ascii="Times New Roman" w:hAnsi="Times New Roman" w:cs="Times New Roman"/>
        </w:rPr>
        <w:t xml:space="preserve">global misfit minima </w:t>
      </w:r>
      <w:r w:rsidR="00A61EA0">
        <w:rPr>
          <w:rFonts w:ascii="Times New Roman" w:hAnsi="Times New Roman" w:cs="Times New Roman"/>
        </w:rPr>
        <w:t xml:space="preserve">that </w:t>
      </w:r>
      <w:r w:rsidR="0019480B">
        <w:rPr>
          <w:rFonts w:ascii="Times New Roman" w:hAnsi="Times New Roman" w:cs="Times New Roman"/>
        </w:rPr>
        <w:t xml:space="preserve">remain undetected. </w:t>
      </w:r>
      <w:r w:rsidR="00D4554B">
        <w:rPr>
          <w:rFonts w:ascii="Times New Roman" w:hAnsi="Times New Roman" w:cs="Times New Roman"/>
        </w:rPr>
        <w:t xml:space="preserve">Based on the combination of model parameters that provide the best fit to the data, it is possible to </w:t>
      </w:r>
      <w:r w:rsidR="00BF7BE5">
        <w:rPr>
          <w:rFonts w:ascii="Times New Roman" w:hAnsi="Times New Roman" w:cs="Times New Roman"/>
        </w:rPr>
        <w:t>compute the most likely</w:t>
      </w:r>
      <w:r w:rsidR="00D4554B">
        <w:rPr>
          <w:rFonts w:ascii="Times New Roman" w:hAnsi="Times New Roman" w:cs="Times New Roman"/>
        </w:rPr>
        <w:t xml:space="preserve"> exhumation history </w:t>
      </w:r>
      <w:r w:rsidR="006F3A8C">
        <w:rPr>
          <w:rFonts w:ascii="Times New Roman" w:hAnsi="Times New Roman" w:cs="Times New Roman"/>
        </w:rPr>
        <w:t>for the</w:t>
      </w:r>
      <w:r w:rsidR="00B21D73">
        <w:rPr>
          <w:rFonts w:ascii="Times New Roman" w:hAnsi="Times New Roman" w:cs="Times New Roman"/>
        </w:rPr>
        <w:t xml:space="preserve"> site </w:t>
      </w:r>
      <w:r w:rsidR="006F3A8C">
        <w:rPr>
          <w:rFonts w:ascii="Times New Roman" w:hAnsi="Times New Roman" w:cs="Times New Roman"/>
        </w:rPr>
        <w:t>and/</w:t>
      </w:r>
      <w:r w:rsidR="00B21D73">
        <w:rPr>
          <w:rFonts w:ascii="Times New Roman" w:hAnsi="Times New Roman" w:cs="Times New Roman"/>
        </w:rPr>
        <w:t>or study</w:t>
      </w:r>
      <w:r w:rsidR="00D4554B">
        <w:rPr>
          <w:rFonts w:ascii="Times New Roman" w:hAnsi="Times New Roman" w:cs="Times New Roman"/>
        </w:rPr>
        <w:t xml:space="preserve"> area.</w:t>
      </w:r>
    </w:p>
    <w:p w14:paraId="460406C4" w14:textId="23C72A88" w:rsidR="009F6976" w:rsidRDefault="009F6976" w:rsidP="009F6976">
      <w:pPr>
        <w:ind w:left="-426"/>
        <w:rPr>
          <w:rFonts w:ascii="Times New Roman" w:hAnsi="Times New Roman" w:cs="Times New Roman"/>
        </w:rPr>
      </w:pPr>
    </w:p>
    <w:p w14:paraId="403D0C4E" w14:textId="5ADA6E23" w:rsidR="00764269" w:rsidRPr="00865FF4" w:rsidRDefault="00764269" w:rsidP="0092011B">
      <w:pPr>
        <w:ind w:left="-426"/>
        <w:rPr>
          <w:rFonts w:ascii="Times New Roman" w:hAnsi="Times New Roman" w:cs="Times New Roman"/>
          <w:strike/>
        </w:rPr>
      </w:pPr>
    </w:p>
    <w:p w14:paraId="64A2DAA5" w14:textId="77777777" w:rsidR="0082159F" w:rsidRPr="00BB30BF" w:rsidRDefault="0082159F" w:rsidP="0092011B">
      <w:pPr>
        <w:ind w:left="-426"/>
        <w:rPr>
          <w:rFonts w:ascii="Times New Roman" w:hAnsi="Times New Roman" w:cs="Times New Roman"/>
          <w:b/>
        </w:rPr>
      </w:pPr>
    </w:p>
    <w:p w14:paraId="56AADBA9" w14:textId="49B0662C" w:rsidR="0082159F" w:rsidRPr="00BB30BF" w:rsidRDefault="00714053" w:rsidP="0025109C">
      <w:pPr>
        <w:ind w:left="-426"/>
        <w:outlineLvl w:val="0"/>
        <w:rPr>
          <w:rFonts w:ascii="Times New Roman" w:hAnsi="Times New Roman" w:cs="Times New Roman"/>
          <w:b/>
        </w:rPr>
      </w:pPr>
      <w:r w:rsidRPr="00BB30BF">
        <w:rPr>
          <w:rFonts w:ascii="Times New Roman" w:hAnsi="Times New Roman" w:cs="Times New Roman"/>
          <w:b/>
        </w:rPr>
        <w:t>4</w:t>
      </w:r>
      <w:r w:rsidR="005A7F50">
        <w:rPr>
          <w:rFonts w:ascii="Times New Roman" w:hAnsi="Times New Roman" w:cs="Times New Roman"/>
          <w:b/>
        </w:rPr>
        <w:t>.</w:t>
      </w:r>
      <w:r w:rsidR="00BB4185" w:rsidRPr="00BB30BF">
        <w:rPr>
          <w:rFonts w:ascii="Times New Roman" w:hAnsi="Times New Roman" w:cs="Times New Roman"/>
          <w:b/>
        </w:rPr>
        <w:t xml:space="preserve"> </w:t>
      </w:r>
      <w:r w:rsidR="00B416B7">
        <w:rPr>
          <w:rFonts w:ascii="Times New Roman" w:hAnsi="Times New Roman" w:cs="Times New Roman"/>
          <w:b/>
        </w:rPr>
        <w:t xml:space="preserve">Investigating possible </w:t>
      </w:r>
      <w:r w:rsidR="0096645B">
        <w:rPr>
          <w:rFonts w:ascii="Times New Roman" w:hAnsi="Times New Roman" w:cs="Times New Roman"/>
          <w:b/>
        </w:rPr>
        <w:t xml:space="preserve">landscape </w:t>
      </w:r>
      <w:r w:rsidR="00EA54F8">
        <w:rPr>
          <w:rFonts w:ascii="Times New Roman" w:hAnsi="Times New Roman" w:cs="Times New Roman"/>
          <w:b/>
        </w:rPr>
        <w:t>scenarios</w:t>
      </w:r>
    </w:p>
    <w:p w14:paraId="3DE7A746" w14:textId="7B9C13FC" w:rsidR="0080380B" w:rsidRDefault="00BF7BE5" w:rsidP="0092011B">
      <w:pPr>
        <w:ind w:left="-426"/>
        <w:rPr>
          <w:rFonts w:ascii="Times New Roman" w:hAnsi="Times New Roman" w:cs="Times New Roman"/>
        </w:rPr>
      </w:pPr>
      <w:r>
        <w:rPr>
          <w:rFonts w:ascii="Times New Roman" w:hAnsi="Times New Roman" w:cs="Times New Roman"/>
        </w:rPr>
        <w:t>Many mountain ranges experienced</w:t>
      </w:r>
      <w:r w:rsidR="00EA54F8">
        <w:rPr>
          <w:rFonts w:ascii="Times New Roman" w:hAnsi="Times New Roman" w:cs="Times New Roman"/>
        </w:rPr>
        <w:t xml:space="preserve"> the advent of glaciers as the </w:t>
      </w:r>
      <w:r w:rsidR="00EA54F8" w:rsidRPr="00964F11">
        <w:rPr>
          <w:rFonts w:ascii="Times New Roman" w:hAnsi="Times New Roman" w:cs="Times New Roman"/>
        </w:rPr>
        <w:t>global climate cooled during the Quaternary Period</w:t>
      </w:r>
      <w:r w:rsidR="00EA54F8">
        <w:rPr>
          <w:rFonts w:ascii="Times New Roman" w:hAnsi="Times New Roman" w:cs="Times New Roman"/>
        </w:rPr>
        <w:t xml:space="preserve">. </w:t>
      </w:r>
      <w:r w:rsidR="00577266">
        <w:rPr>
          <w:rFonts w:ascii="Times New Roman" w:hAnsi="Times New Roman" w:cs="Times New Roman"/>
        </w:rPr>
        <w:t>This</w:t>
      </w:r>
      <w:r w:rsidR="00EA54F8">
        <w:rPr>
          <w:rFonts w:ascii="Times New Roman" w:hAnsi="Times New Roman" w:cs="Times New Roman"/>
        </w:rPr>
        <w:t xml:space="preserve"> marked a transition from a landscape that essentially was free of ice to a landscape that </w:t>
      </w:r>
      <w:r w:rsidR="00EB3ABC">
        <w:rPr>
          <w:rFonts w:ascii="Times New Roman" w:hAnsi="Times New Roman" w:cs="Times New Roman"/>
        </w:rPr>
        <w:t>saw the waxing and waning of glacial ice during glacial-interglacial cycles.</w:t>
      </w:r>
      <w:r w:rsidR="00EA54F8">
        <w:rPr>
          <w:rFonts w:ascii="Times New Roman" w:hAnsi="Times New Roman" w:cs="Times New Roman"/>
        </w:rPr>
        <w:t xml:space="preserve"> Depending on latitude, elevation, and regional climate regime, these glaciers may have been warm-based and highly erosive</w:t>
      </w:r>
      <w:r>
        <w:rPr>
          <w:rFonts w:ascii="Times New Roman" w:hAnsi="Times New Roman" w:cs="Times New Roman"/>
        </w:rPr>
        <w:t>,</w:t>
      </w:r>
      <w:r w:rsidR="00EA54F8">
        <w:rPr>
          <w:rFonts w:ascii="Times New Roman" w:hAnsi="Times New Roman" w:cs="Times New Roman"/>
        </w:rPr>
        <w:t xml:space="preserve"> or cold-based and non-erosive. </w:t>
      </w:r>
      <w:r w:rsidR="002479EC" w:rsidRPr="002479EC">
        <w:rPr>
          <w:rFonts w:ascii="Times New Roman" w:hAnsi="Times New Roman" w:cs="Times New Roman"/>
        </w:rPr>
        <w:t>In the following, we illustrate the model approach and</w:t>
      </w:r>
      <w:r w:rsidR="00E635EC">
        <w:rPr>
          <w:rFonts w:ascii="Times New Roman" w:hAnsi="Times New Roman" w:cs="Times New Roman"/>
        </w:rPr>
        <w:t xml:space="preserve"> associated</w:t>
      </w:r>
      <w:r w:rsidR="002479EC" w:rsidRPr="002479EC">
        <w:rPr>
          <w:rFonts w:ascii="Times New Roman" w:hAnsi="Times New Roman" w:cs="Times New Roman"/>
        </w:rPr>
        <w:t xml:space="preserve"> MCMC technique </w:t>
      </w:r>
      <w:r w:rsidR="00EB41AE">
        <w:rPr>
          <w:rFonts w:ascii="Times New Roman" w:hAnsi="Times New Roman" w:cs="Times New Roman"/>
        </w:rPr>
        <w:t>by simulating</w:t>
      </w:r>
      <w:r w:rsidR="002479EC" w:rsidRPr="002479EC">
        <w:rPr>
          <w:rFonts w:ascii="Times New Roman" w:hAnsi="Times New Roman" w:cs="Times New Roman"/>
        </w:rPr>
        <w:t xml:space="preserve"> landscape-evolution scenarios </w:t>
      </w:r>
      <w:r w:rsidR="00EB41AE">
        <w:rPr>
          <w:rFonts w:ascii="Times New Roman" w:hAnsi="Times New Roman" w:cs="Times New Roman"/>
        </w:rPr>
        <w:t xml:space="preserve">that resemble the onset of widespread glaciations, </w:t>
      </w:r>
      <w:r w:rsidR="00EB41AE">
        <w:rPr>
          <w:rFonts w:ascii="Times New Roman" w:hAnsi="Times New Roman" w:cs="Times New Roman"/>
        </w:rPr>
        <w:lastRenderedPageBreak/>
        <w:t xml:space="preserve">both erosive and non-erosive, during the Quaternary. </w:t>
      </w:r>
      <w:r w:rsidR="0022480A">
        <w:rPr>
          <w:rFonts w:ascii="Times New Roman" w:hAnsi="Times New Roman" w:cs="Times New Roman"/>
        </w:rPr>
        <w:t xml:space="preserve">In </w:t>
      </w:r>
      <w:r w:rsidR="005200B1">
        <w:rPr>
          <w:rFonts w:ascii="Times New Roman" w:hAnsi="Times New Roman" w:cs="Times New Roman"/>
        </w:rPr>
        <w:t>the</w:t>
      </w:r>
      <w:r w:rsidR="0022480A">
        <w:rPr>
          <w:rFonts w:ascii="Times New Roman" w:hAnsi="Times New Roman" w:cs="Times New Roman"/>
        </w:rPr>
        <w:t xml:space="preserve"> </w:t>
      </w:r>
      <w:r w:rsidR="00B416B7">
        <w:rPr>
          <w:rFonts w:ascii="Times New Roman" w:hAnsi="Times New Roman" w:cs="Times New Roman"/>
        </w:rPr>
        <w:t xml:space="preserve">first two </w:t>
      </w:r>
      <w:r w:rsidR="0022480A">
        <w:rPr>
          <w:rFonts w:ascii="Times New Roman" w:hAnsi="Times New Roman" w:cs="Times New Roman"/>
        </w:rPr>
        <w:t xml:space="preserve">scenarios, </w:t>
      </w:r>
      <w:r w:rsidR="00EB41AE">
        <w:rPr>
          <w:rFonts w:ascii="Times New Roman" w:hAnsi="Times New Roman" w:cs="Times New Roman"/>
        </w:rPr>
        <w:t xml:space="preserve">we simulate </w:t>
      </w:r>
      <w:r w:rsidR="0022480A">
        <w:rPr>
          <w:rFonts w:ascii="Times New Roman" w:hAnsi="Times New Roman" w:cs="Times New Roman"/>
        </w:rPr>
        <w:t xml:space="preserve">the “observed” nuclide concentrations </w:t>
      </w:r>
      <w:r w:rsidR="00EA54F8">
        <w:rPr>
          <w:rFonts w:ascii="Times New Roman" w:hAnsi="Times New Roman" w:cs="Times New Roman"/>
        </w:rPr>
        <w:t>(</w:t>
      </w:r>
      <w:r w:rsidR="00EA54F8" w:rsidRPr="008135BE">
        <w:rPr>
          <w:rFonts w:ascii="Times New Roman" w:hAnsi="Times New Roman" w:cs="Times New Roman"/>
          <w:vertAlign w:val="superscript"/>
        </w:rPr>
        <w:t>10</w:t>
      </w:r>
      <w:r w:rsidR="00EA54F8">
        <w:rPr>
          <w:rFonts w:ascii="Times New Roman" w:hAnsi="Times New Roman" w:cs="Times New Roman"/>
        </w:rPr>
        <w:t xml:space="preserve">Be, </w:t>
      </w:r>
      <w:r w:rsidR="00EA54F8" w:rsidRPr="008135BE">
        <w:rPr>
          <w:rFonts w:ascii="Times New Roman" w:hAnsi="Times New Roman" w:cs="Times New Roman"/>
          <w:vertAlign w:val="superscript"/>
        </w:rPr>
        <w:t>26</w:t>
      </w:r>
      <w:r w:rsidR="00EA54F8">
        <w:rPr>
          <w:rFonts w:ascii="Times New Roman" w:hAnsi="Times New Roman" w:cs="Times New Roman"/>
        </w:rPr>
        <w:t xml:space="preserve">Al, </w:t>
      </w:r>
      <w:r w:rsidR="00EA54F8" w:rsidRPr="008135BE">
        <w:rPr>
          <w:rFonts w:ascii="Times New Roman" w:hAnsi="Times New Roman" w:cs="Times New Roman"/>
          <w:vertAlign w:val="superscript"/>
        </w:rPr>
        <w:t>14</w:t>
      </w:r>
      <w:r w:rsidR="00EA54F8">
        <w:rPr>
          <w:rFonts w:ascii="Times New Roman" w:hAnsi="Times New Roman" w:cs="Times New Roman"/>
        </w:rPr>
        <w:t xml:space="preserve">C, and </w:t>
      </w:r>
      <w:r w:rsidR="00EA54F8" w:rsidRPr="008135BE">
        <w:rPr>
          <w:rFonts w:ascii="Times New Roman" w:hAnsi="Times New Roman" w:cs="Times New Roman"/>
          <w:vertAlign w:val="superscript"/>
        </w:rPr>
        <w:t>21</w:t>
      </w:r>
      <w:r w:rsidR="00EA54F8">
        <w:rPr>
          <w:rFonts w:ascii="Times New Roman" w:hAnsi="Times New Roman" w:cs="Times New Roman"/>
        </w:rPr>
        <w:t>Ne)</w:t>
      </w:r>
      <w:r w:rsidR="00EB41AE">
        <w:rPr>
          <w:rFonts w:ascii="Times New Roman" w:hAnsi="Times New Roman" w:cs="Times New Roman"/>
        </w:rPr>
        <w:t>, which form the basis of the MCMC inversion,</w:t>
      </w:r>
      <w:r w:rsidR="00EA54F8">
        <w:rPr>
          <w:rFonts w:ascii="Times New Roman" w:hAnsi="Times New Roman" w:cs="Times New Roman"/>
        </w:rPr>
        <w:t xml:space="preserve"> </w:t>
      </w:r>
      <w:r w:rsidR="00EB41AE">
        <w:rPr>
          <w:rFonts w:ascii="Times New Roman" w:hAnsi="Times New Roman" w:cs="Times New Roman"/>
        </w:rPr>
        <w:t>based on</w:t>
      </w:r>
      <w:r w:rsidR="0022480A">
        <w:rPr>
          <w:rFonts w:ascii="Times New Roman" w:hAnsi="Times New Roman" w:cs="Times New Roman"/>
        </w:rPr>
        <w:t xml:space="preserve"> </w:t>
      </w:r>
      <w:r w:rsidR="00EA54F8">
        <w:rPr>
          <w:rFonts w:ascii="Times New Roman" w:hAnsi="Times New Roman" w:cs="Times New Roman"/>
        </w:rPr>
        <w:t xml:space="preserve">a </w:t>
      </w:r>
      <w:r w:rsidR="0022480A">
        <w:rPr>
          <w:rFonts w:ascii="Times New Roman" w:hAnsi="Times New Roman" w:cs="Times New Roman"/>
        </w:rPr>
        <w:t xml:space="preserve">set of “true” </w:t>
      </w:r>
      <w:r w:rsidR="00902464">
        <w:rPr>
          <w:rFonts w:ascii="Times New Roman" w:hAnsi="Times New Roman" w:cs="Times New Roman"/>
        </w:rPr>
        <w:t>model parameters</w:t>
      </w:r>
      <w:r w:rsidR="00EB41AE">
        <w:rPr>
          <w:rFonts w:ascii="Times New Roman" w:hAnsi="Times New Roman" w:cs="Times New Roman"/>
        </w:rPr>
        <w:t>.</w:t>
      </w:r>
      <w:r w:rsidR="00EB3ABC">
        <w:rPr>
          <w:rFonts w:ascii="Times New Roman" w:hAnsi="Times New Roman" w:cs="Times New Roman"/>
        </w:rPr>
        <w:t xml:space="preserve"> The third scenario is based on real data from Upernavik, West Greenland.</w:t>
      </w:r>
    </w:p>
    <w:p w14:paraId="77C4FB38" w14:textId="77777777" w:rsidR="00EB3ABC" w:rsidRPr="00964F11" w:rsidRDefault="00EB3ABC" w:rsidP="0092011B">
      <w:pPr>
        <w:ind w:left="-426"/>
        <w:rPr>
          <w:rFonts w:ascii="Times New Roman" w:hAnsi="Times New Roman" w:cs="Times New Roman"/>
          <w:b/>
        </w:rPr>
      </w:pPr>
    </w:p>
    <w:p w14:paraId="1433FB4D" w14:textId="0F570FB7" w:rsidR="00607D2A" w:rsidRPr="00964F11" w:rsidRDefault="00607D2A" w:rsidP="0092011B">
      <w:pPr>
        <w:ind w:left="-426"/>
        <w:rPr>
          <w:rFonts w:ascii="Times New Roman" w:hAnsi="Times New Roman" w:cs="Times New Roman"/>
          <w:b/>
        </w:rPr>
      </w:pPr>
      <w:r w:rsidRPr="00964F11">
        <w:rPr>
          <w:rFonts w:ascii="Times New Roman" w:hAnsi="Times New Roman" w:cs="Times New Roman"/>
          <w:b/>
        </w:rPr>
        <w:t xml:space="preserve">4.1 </w:t>
      </w:r>
      <w:r w:rsidR="00FD6279">
        <w:rPr>
          <w:rFonts w:ascii="Times New Roman" w:hAnsi="Times New Roman" w:cs="Times New Roman"/>
          <w:b/>
        </w:rPr>
        <w:t>Synthetic landscape s</w:t>
      </w:r>
      <w:r w:rsidR="0096645B" w:rsidRPr="00964F11">
        <w:rPr>
          <w:rFonts w:ascii="Times New Roman" w:hAnsi="Times New Roman" w:cs="Times New Roman"/>
          <w:b/>
        </w:rPr>
        <w:t xml:space="preserve">cenario 1 </w:t>
      </w:r>
    </w:p>
    <w:p w14:paraId="61EB1B52" w14:textId="363638E9" w:rsidR="00577266" w:rsidRPr="00BB30BF" w:rsidRDefault="00EA54F8" w:rsidP="00577266">
      <w:pPr>
        <w:ind w:left="-426"/>
        <w:rPr>
          <w:rFonts w:ascii="Times New Roman" w:hAnsi="Times New Roman" w:cs="Times New Roman"/>
        </w:rPr>
      </w:pPr>
      <w:r>
        <w:rPr>
          <w:rFonts w:ascii="Times New Roman" w:hAnsi="Times New Roman" w:cs="Times New Roman"/>
        </w:rPr>
        <w:t>In scenario 1</w:t>
      </w:r>
      <w:r w:rsidR="0012333C">
        <w:rPr>
          <w:rFonts w:ascii="Times New Roman" w:hAnsi="Times New Roman" w:cs="Times New Roman"/>
        </w:rPr>
        <w:t>, we si</w:t>
      </w:r>
      <w:r w:rsidR="00322AF8">
        <w:rPr>
          <w:rFonts w:ascii="Times New Roman" w:hAnsi="Times New Roman" w:cs="Times New Roman"/>
        </w:rPr>
        <w:t>mulate</w:t>
      </w:r>
      <w:r w:rsidR="0012333C">
        <w:rPr>
          <w:rFonts w:ascii="Times New Roman" w:hAnsi="Times New Roman" w:cs="Times New Roman"/>
        </w:rPr>
        <w:t xml:space="preserve"> a landscape evolution </w:t>
      </w:r>
      <w:r w:rsidR="004914BD">
        <w:rPr>
          <w:rFonts w:ascii="Times New Roman" w:hAnsi="Times New Roman" w:cs="Times New Roman"/>
        </w:rPr>
        <w:t xml:space="preserve">in which the glacial erosion </w:t>
      </w:r>
      <w:r w:rsidR="00BF7BE5">
        <w:rPr>
          <w:rFonts w:ascii="Times New Roman" w:hAnsi="Times New Roman" w:cs="Times New Roman"/>
        </w:rPr>
        <w:t xml:space="preserve">rate </w:t>
      </w:r>
      <w:r w:rsidR="004914BD">
        <w:rPr>
          <w:rFonts w:ascii="Times New Roman" w:hAnsi="Times New Roman" w:cs="Times New Roman"/>
        </w:rPr>
        <w:t>(</w:t>
      </w:r>
      <w:r w:rsidR="004914BD">
        <w:rPr>
          <w:rFonts w:ascii="Symbol" w:hAnsi="Symbol" w:cs="Times New Roman"/>
          <w:i/>
        </w:rPr>
        <w:t></w:t>
      </w:r>
      <w:proofErr w:type="spellStart"/>
      <w:r w:rsidR="004914BD">
        <w:rPr>
          <w:rFonts w:ascii="Times New Roman" w:hAnsi="Times New Roman" w:cs="Times New Roman"/>
          <w:i/>
          <w:vertAlign w:val="subscript"/>
        </w:rPr>
        <w:t>gla</w:t>
      </w:r>
      <w:proofErr w:type="spellEnd"/>
      <w:r w:rsidR="004914BD">
        <w:rPr>
          <w:rFonts w:ascii="Times New Roman" w:hAnsi="Times New Roman" w:cs="Times New Roman"/>
          <w:i/>
          <w:vertAlign w:val="subscript"/>
        </w:rPr>
        <w:t xml:space="preserve"> </w:t>
      </w:r>
      <w:r w:rsidR="004914BD">
        <w:rPr>
          <w:rFonts w:ascii="Times New Roman" w:hAnsi="Times New Roman" w:cs="Times New Roman"/>
        </w:rPr>
        <w:t>= 1x10</w:t>
      </w:r>
      <w:r w:rsidR="004914BD" w:rsidRPr="00C24667">
        <w:rPr>
          <w:rFonts w:ascii="Times New Roman" w:hAnsi="Times New Roman" w:cs="Times New Roman"/>
          <w:vertAlign w:val="superscript"/>
        </w:rPr>
        <w:t>-</w:t>
      </w:r>
      <w:r w:rsidR="00844C9A">
        <w:rPr>
          <w:rFonts w:ascii="Times New Roman" w:hAnsi="Times New Roman" w:cs="Times New Roman"/>
          <w:vertAlign w:val="superscript"/>
        </w:rPr>
        <w:t>6</w:t>
      </w:r>
      <w:r w:rsidR="004914BD">
        <w:rPr>
          <w:rFonts w:ascii="Times New Roman" w:hAnsi="Times New Roman" w:cs="Times New Roman"/>
        </w:rPr>
        <w:t xml:space="preserve"> m/yr) is </w:t>
      </w:r>
      <w:r w:rsidR="00844C9A">
        <w:rPr>
          <w:rFonts w:ascii="Times New Roman" w:hAnsi="Times New Roman" w:cs="Times New Roman"/>
        </w:rPr>
        <w:t>considerably smaller</w:t>
      </w:r>
      <w:r w:rsidR="004914BD">
        <w:rPr>
          <w:rFonts w:ascii="Times New Roman" w:hAnsi="Times New Roman" w:cs="Times New Roman"/>
        </w:rPr>
        <w:t xml:space="preserve"> than the inter-glacial erosion </w:t>
      </w:r>
      <w:r w:rsidR="00BF7BE5">
        <w:rPr>
          <w:rFonts w:ascii="Times New Roman" w:hAnsi="Times New Roman" w:cs="Times New Roman"/>
        </w:rPr>
        <w:t xml:space="preserve">rate </w:t>
      </w:r>
      <w:r w:rsidR="004914BD">
        <w:rPr>
          <w:rFonts w:ascii="Times New Roman" w:hAnsi="Times New Roman" w:cs="Times New Roman"/>
        </w:rPr>
        <w:t>(</w:t>
      </w:r>
      <w:r w:rsidR="004914BD">
        <w:rPr>
          <w:rFonts w:ascii="Symbol" w:hAnsi="Symbol" w:cs="Times New Roman"/>
          <w:i/>
        </w:rPr>
        <w:t></w:t>
      </w:r>
      <w:proofErr w:type="spellStart"/>
      <w:r w:rsidR="004914BD" w:rsidRPr="00865FF4">
        <w:rPr>
          <w:rFonts w:ascii="Times New Roman" w:hAnsi="Times New Roman" w:cs="Times New Roman"/>
          <w:i/>
          <w:vertAlign w:val="subscript"/>
        </w:rPr>
        <w:t>int</w:t>
      </w:r>
      <w:proofErr w:type="spellEnd"/>
      <w:r w:rsidR="004914BD">
        <w:rPr>
          <w:rFonts w:ascii="Times New Roman" w:hAnsi="Times New Roman" w:cs="Times New Roman"/>
          <w:i/>
          <w:vertAlign w:val="subscript"/>
        </w:rPr>
        <w:t xml:space="preserve"> </w:t>
      </w:r>
      <w:r w:rsidR="004914BD" w:rsidRPr="004914BD">
        <w:rPr>
          <w:rFonts w:ascii="Times New Roman" w:hAnsi="Times New Roman" w:cs="Times New Roman"/>
        </w:rPr>
        <w:t xml:space="preserve">= </w:t>
      </w:r>
      <w:r w:rsidR="00844C9A">
        <w:rPr>
          <w:rFonts w:ascii="Times New Roman" w:hAnsi="Times New Roman" w:cs="Times New Roman"/>
        </w:rPr>
        <w:t>5</w:t>
      </w:r>
      <w:r w:rsidR="004914BD">
        <w:rPr>
          <w:rFonts w:ascii="Times New Roman" w:hAnsi="Times New Roman" w:cs="Times New Roman"/>
        </w:rPr>
        <w:t>x10</w:t>
      </w:r>
      <w:r w:rsidR="004914BD" w:rsidRPr="00C24667">
        <w:rPr>
          <w:rFonts w:ascii="Times New Roman" w:hAnsi="Times New Roman" w:cs="Times New Roman"/>
          <w:vertAlign w:val="superscript"/>
        </w:rPr>
        <w:t>-</w:t>
      </w:r>
      <w:r w:rsidR="00844C9A">
        <w:rPr>
          <w:rFonts w:ascii="Times New Roman" w:hAnsi="Times New Roman" w:cs="Times New Roman"/>
          <w:vertAlign w:val="superscript"/>
        </w:rPr>
        <w:t>5</w:t>
      </w:r>
      <w:r w:rsidR="004914BD">
        <w:rPr>
          <w:rFonts w:ascii="Times New Roman" w:hAnsi="Times New Roman" w:cs="Times New Roman"/>
        </w:rPr>
        <w:t xml:space="preserve"> m/yr)</w:t>
      </w:r>
      <w:r w:rsidR="00781723">
        <w:rPr>
          <w:rFonts w:ascii="Times New Roman" w:hAnsi="Times New Roman" w:cs="Times New Roman"/>
        </w:rPr>
        <w:t xml:space="preserve">, </w:t>
      </w:r>
      <w:r w:rsidR="00844C9A">
        <w:rPr>
          <w:rFonts w:ascii="Times New Roman" w:hAnsi="Times New Roman" w:cs="Times New Roman"/>
        </w:rPr>
        <w:t>which leaves a large inherited signal</w:t>
      </w:r>
      <w:r w:rsidR="0038330A">
        <w:rPr>
          <w:rFonts w:ascii="Times New Roman" w:hAnsi="Times New Roman" w:cs="Times New Roman"/>
        </w:rPr>
        <w:t xml:space="preserve"> from </w:t>
      </w:r>
      <w:r w:rsidR="00844C9A">
        <w:rPr>
          <w:rFonts w:ascii="Times New Roman" w:hAnsi="Times New Roman" w:cs="Times New Roman"/>
        </w:rPr>
        <w:t xml:space="preserve">earlier </w:t>
      </w:r>
      <w:r w:rsidR="0038330A">
        <w:rPr>
          <w:rFonts w:ascii="Times New Roman" w:hAnsi="Times New Roman" w:cs="Times New Roman"/>
        </w:rPr>
        <w:t>periods of exposure.</w:t>
      </w:r>
      <w:r w:rsidR="004914BD">
        <w:rPr>
          <w:rFonts w:ascii="Times New Roman" w:hAnsi="Times New Roman" w:cs="Times New Roman"/>
        </w:rPr>
        <w:t xml:space="preserve"> </w:t>
      </w:r>
      <w:r w:rsidR="00910653">
        <w:rPr>
          <w:rFonts w:ascii="Times New Roman" w:hAnsi="Times New Roman" w:cs="Times New Roman"/>
        </w:rPr>
        <w:t>The glacial</w:t>
      </w:r>
      <w:r w:rsidR="00C24667">
        <w:rPr>
          <w:rFonts w:ascii="Times New Roman" w:hAnsi="Times New Roman" w:cs="Times New Roman"/>
        </w:rPr>
        <w:t>-</w:t>
      </w:r>
      <w:r w:rsidR="00910653">
        <w:rPr>
          <w:rFonts w:ascii="Times New Roman" w:hAnsi="Times New Roman" w:cs="Times New Roman"/>
        </w:rPr>
        <w:t>inter</w:t>
      </w:r>
      <w:r w:rsidR="003F639F">
        <w:rPr>
          <w:rFonts w:ascii="Times New Roman" w:hAnsi="Times New Roman" w:cs="Times New Roman"/>
        </w:rPr>
        <w:t>glacial history is obtained by</w:t>
      </w:r>
      <w:r w:rsidR="00910653">
        <w:rPr>
          <w:rFonts w:ascii="Times New Roman" w:hAnsi="Times New Roman" w:cs="Times New Roman"/>
        </w:rPr>
        <w:t xml:space="preserve"> applying a t</w:t>
      </w:r>
      <w:r w:rsidR="0038330A">
        <w:rPr>
          <w:rFonts w:ascii="Times New Roman" w:hAnsi="Times New Roman" w:cs="Times New Roman"/>
        </w:rPr>
        <w:t>hreshold value of 4.0 ‰ to the m</w:t>
      </w:r>
      <w:r w:rsidR="00910653">
        <w:rPr>
          <w:rFonts w:ascii="Times New Roman" w:hAnsi="Times New Roman" w:cs="Times New Roman"/>
        </w:rPr>
        <w:t>arine benthic oxygen isotope record (Liesi</w:t>
      </w:r>
      <w:r w:rsidR="006F3576">
        <w:rPr>
          <w:rFonts w:ascii="Times New Roman" w:hAnsi="Times New Roman" w:cs="Times New Roman"/>
        </w:rPr>
        <w:t>cki &amp; Raymo, 2005) (Fig. 3</w:t>
      </w:r>
      <w:r w:rsidR="003F639F">
        <w:rPr>
          <w:rFonts w:ascii="Times New Roman" w:hAnsi="Times New Roman" w:cs="Times New Roman"/>
        </w:rPr>
        <w:t>)</w:t>
      </w:r>
      <w:r w:rsidR="00BF7BE5">
        <w:rPr>
          <w:rFonts w:ascii="Times New Roman" w:hAnsi="Times New Roman" w:cs="Times New Roman"/>
        </w:rPr>
        <w:t>,</w:t>
      </w:r>
      <w:r w:rsidR="003F639F">
        <w:rPr>
          <w:rFonts w:ascii="Times New Roman" w:hAnsi="Times New Roman" w:cs="Times New Roman"/>
        </w:rPr>
        <w:t xml:space="preserve"> whereas </w:t>
      </w:r>
      <w:r w:rsidR="00910653">
        <w:rPr>
          <w:rFonts w:ascii="Times New Roman" w:hAnsi="Times New Roman" w:cs="Times New Roman"/>
        </w:rPr>
        <w:t>the</w:t>
      </w:r>
      <w:r w:rsidR="00993391">
        <w:rPr>
          <w:rFonts w:ascii="Times New Roman" w:hAnsi="Times New Roman" w:cs="Times New Roman"/>
        </w:rPr>
        <w:t xml:space="preserve"> timing of the</w:t>
      </w:r>
      <w:r w:rsidR="00910653">
        <w:rPr>
          <w:rFonts w:ascii="Times New Roman" w:hAnsi="Times New Roman" w:cs="Times New Roman"/>
        </w:rPr>
        <w:t xml:space="preserve"> last </w:t>
      </w:r>
      <w:r w:rsidR="00993391">
        <w:rPr>
          <w:rFonts w:ascii="Times New Roman" w:hAnsi="Times New Roman" w:cs="Times New Roman"/>
        </w:rPr>
        <w:t>glacial-interglacial transition (</w:t>
      </w:r>
      <w:r w:rsidR="00993391">
        <w:rPr>
          <w:rFonts w:ascii="Times New Roman" w:hAnsi="Times New Roman" w:cs="Times New Roman"/>
          <w:i/>
        </w:rPr>
        <w:t>t</w:t>
      </w:r>
      <w:r w:rsidR="00993391">
        <w:rPr>
          <w:rFonts w:ascii="Times New Roman" w:hAnsi="Times New Roman" w:cs="Times New Roman"/>
          <w:i/>
          <w:vertAlign w:val="subscript"/>
        </w:rPr>
        <w:t>degla</w:t>
      </w:r>
      <w:r w:rsidR="0038330A">
        <w:rPr>
          <w:rFonts w:ascii="Times New Roman" w:hAnsi="Times New Roman" w:cs="Times New Roman"/>
          <w:i/>
          <w:vertAlign w:val="subscript"/>
        </w:rPr>
        <w:t xml:space="preserve"> </w:t>
      </w:r>
      <w:r w:rsidR="00BF7BE5">
        <w:rPr>
          <w:rFonts w:ascii="Times New Roman" w:hAnsi="Times New Roman" w:cs="Times New Roman"/>
        </w:rPr>
        <w:t xml:space="preserve">= 11000 ± 1000 </w:t>
      </w:r>
      <w:proofErr w:type="spellStart"/>
      <w:r w:rsidR="00BF7BE5">
        <w:rPr>
          <w:rFonts w:ascii="Times New Roman" w:hAnsi="Times New Roman" w:cs="Times New Roman"/>
        </w:rPr>
        <w:t>ka</w:t>
      </w:r>
      <w:proofErr w:type="spellEnd"/>
      <w:r w:rsidR="00993391">
        <w:rPr>
          <w:rFonts w:ascii="Times New Roman" w:hAnsi="Times New Roman" w:cs="Times New Roman"/>
        </w:rPr>
        <w:t xml:space="preserve">) is assumed to </w:t>
      </w:r>
      <w:r w:rsidR="0038330A">
        <w:rPr>
          <w:rFonts w:ascii="Times New Roman" w:hAnsi="Times New Roman" w:cs="Times New Roman"/>
        </w:rPr>
        <w:t>be well constrained from studies of boulders</w:t>
      </w:r>
      <w:r w:rsidR="003F639F">
        <w:rPr>
          <w:rFonts w:ascii="Times New Roman" w:hAnsi="Times New Roman" w:cs="Times New Roman"/>
        </w:rPr>
        <w:t xml:space="preserve">. </w:t>
      </w:r>
      <w:r w:rsidR="000D1A25">
        <w:rPr>
          <w:rFonts w:ascii="Times New Roman" w:hAnsi="Times New Roman" w:cs="Times New Roman"/>
        </w:rPr>
        <w:t>The reference</w:t>
      </w:r>
      <w:r w:rsidR="00577266" w:rsidRPr="00436E62">
        <w:rPr>
          <w:rFonts w:ascii="Times New Roman" w:hAnsi="Times New Roman" w:cs="Times New Roman"/>
        </w:rPr>
        <w:t xml:space="preserve"> </w:t>
      </w:r>
      <w:r w:rsidR="00577266">
        <w:rPr>
          <w:rFonts w:ascii="Times New Roman" w:hAnsi="Times New Roman" w:cs="Times New Roman"/>
        </w:rPr>
        <w:t xml:space="preserve">value </w:t>
      </w:r>
      <w:r w:rsidR="00577266" w:rsidRPr="00436E62">
        <w:rPr>
          <w:rFonts w:ascii="Times New Roman" w:hAnsi="Times New Roman" w:cs="Times New Roman"/>
        </w:rPr>
        <w:t>of 4.76 atoms/g/</w:t>
      </w:r>
      <w:proofErr w:type="spellStart"/>
      <w:r w:rsidR="00577266" w:rsidRPr="00436E62">
        <w:rPr>
          <w:rFonts w:ascii="Times New Roman" w:hAnsi="Times New Roman" w:cs="Times New Roman"/>
        </w:rPr>
        <w:t>yr</w:t>
      </w:r>
      <w:proofErr w:type="spellEnd"/>
      <w:r w:rsidR="00577266" w:rsidRPr="00436E62">
        <w:rPr>
          <w:rFonts w:ascii="Times New Roman" w:hAnsi="Times New Roman" w:cs="Times New Roman"/>
        </w:rPr>
        <w:t xml:space="preserve"> </w:t>
      </w:r>
      <w:r w:rsidR="000D1A25">
        <w:rPr>
          <w:rFonts w:ascii="Times New Roman" w:hAnsi="Times New Roman" w:cs="Times New Roman"/>
        </w:rPr>
        <w:t>for sea level and high latitudes</w:t>
      </w:r>
      <w:r w:rsidR="000D1A25">
        <w:rPr>
          <w:rFonts w:ascii="Times New Roman" w:hAnsi="Times New Roman" w:cs="Times New Roman"/>
          <w:color w:val="000000"/>
        </w:rPr>
        <w:t xml:space="preserve"> </w:t>
      </w:r>
      <w:r w:rsidR="00577266" w:rsidRPr="00436E62">
        <w:rPr>
          <w:rFonts w:ascii="Times New Roman" w:hAnsi="Times New Roman" w:cs="Times New Roman"/>
          <w:color w:val="000000"/>
        </w:rPr>
        <w:t xml:space="preserve">(Stone [2000] recalibrated according to </w:t>
      </w:r>
      <w:proofErr w:type="spellStart"/>
      <w:r w:rsidR="00577266" w:rsidRPr="00436E62">
        <w:rPr>
          <w:rFonts w:ascii="Times New Roman" w:hAnsi="Times New Roman" w:cs="Times New Roman"/>
          <w:color w:val="000000"/>
        </w:rPr>
        <w:t>Nishiizumi</w:t>
      </w:r>
      <w:proofErr w:type="spellEnd"/>
      <w:r w:rsidR="00577266" w:rsidRPr="00436E62">
        <w:rPr>
          <w:rFonts w:ascii="Times New Roman" w:hAnsi="Times New Roman" w:cs="Times New Roman"/>
          <w:color w:val="000000"/>
        </w:rPr>
        <w:t xml:space="preserve"> et al. [2007])</w:t>
      </w:r>
      <w:r w:rsidR="00577266">
        <w:rPr>
          <w:rFonts w:ascii="Times New Roman" w:hAnsi="Times New Roman" w:cs="Times New Roman"/>
          <w:color w:val="000000"/>
        </w:rPr>
        <w:t xml:space="preserve"> is used </w:t>
      </w:r>
      <w:r w:rsidR="00577266">
        <w:rPr>
          <w:rFonts w:ascii="Times New Roman" w:hAnsi="Times New Roman" w:cs="Times New Roman"/>
        </w:rPr>
        <w:t xml:space="preserve">for the </w:t>
      </w:r>
      <w:proofErr w:type="spellStart"/>
      <w:r w:rsidR="00577266">
        <w:rPr>
          <w:rFonts w:ascii="Times New Roman" w:hAnsi="Times New Roman" w:cs="Times New Roman"/>
        </w:rPr>
        <w:t>spallogenic</w:t>
      </w:r>
      <w:proofErr w:type="spellEnd"/>
      <w:r w:rsidR="00577266">
        <w:rPr>
          <w:rFonts w:ascii="Times New Roman" w:hAnsi="Times New Roman" w:cs="Times New Roman"/>
        </w:rPr>
        <w:t xml:space="preserve"> </w:t>
      </w:r>
      <w:r w:rsidR="00577266" w:rsidRPr="005567D3">
        <w:rPr>
          <w:rFonts w:ascii="Times New Roman" w:hAnsi="Times New Roman" w:cs="Times New Roman"/>
          <w:vertAlign w:val="superscript"/>
        </w:rPr>
        <w:t>10</w:t>
      </w:r>
      <w:r w:rsidR="00577266" w:rsidRPr="00436E62">
        <w:rPr>
          <w:rFonts w:ascii="Times New Roman" w:hAnsi="Times New Roman" w:cs="Times New Roman"/>
        </w:rPr>
        <w:t xml:space="preserve">Be production </w:t>
      </w:r>
      <w:r w:rsidR="00577266">
        <w:rPr>
          <w:rFonts w:ascii="Times New Roman" w:hAnsi="Times New Roman" w:cs="Times New Roman"/>
        </w:rPr>
        <w:t xml:space="preserve">rate, whereas the </w:t>
      </w:r>
      <w:proofErr w:type="spellStart"/>
      <w:r w:rsidR="00577266">
        <w:rPr>
          <w:rFonts w:ascii="Times New Roman" w:hAnsi="Times New Roman" w:cs="Times New Roman"/>
        </w:rPr>
        <w:t>muonic</w:t>
      </w:r>
      <w:proofErr w:type="spellEnd"/>
      <w:r w:rsidR="00577266">
        <w:rPr>
          <w:rFonts w:ascii="Times New Roman" w:hAnsi="Times New Roman" w:cs="Times New Roman"/>
        </w:rPr>
        <w:t xml:space="preserve"> </w:t>
      </w:r>
      <w:r w:rsidR="000D1A25">
        <w:rPr>
          <w:rFonts w:ascii="Times New Roman" w:hAnsi="Times New Roman" w:cs="Times New Roman"/>
        </w:rPr>
        <w:t xml:space="preserve">component is obtained from </w:t>
      </w:r>
      <w:proofErr w:type="spellStart"/>
      <w:r w:rsidR="000D1A25">
        <w:rPr>
          <w:rFonts w:ascii="Times New Roman" w:hAnsi="Times New Roman" w:cs="Times New Roman"/>
        </w:rPr>
        <w:t>Heisinger</w:t>
      </w:r>
      <w:proofErr w:type="spellEnd"/>
      <w:r w:rsidR="000D1A25">
        <w:rPr>
          <w:rFonts w:ascii="Times New Roman" w:hAnsi="Times New Roman" w:cs="Times New Roman"/>
        </w:rPr>
        <w:t xml:space="preserve"> et al., (2002a, and 2002b)</w:t>
      </w:r>
      <w:r w:rsidR="00577266" w:rsidRPr="00436E62">
        <w:rPr>
          <w:rFonts w:ascii="Times New Roman" w:hAnsi="Times New Roman" w:cs="Times New Roman"/>
          <w:color w:val="000000"/>
        </w:rPr>
        <w:t>.</w:t>
      </w:r>
      <w:r w:rsidR="00577266" w:rsidRPr="00436E62">
        <w:rPr>
          <w:rFonts w:ascii="Times New Roman" w:hAnsi="Times New Roman" w:cs="Times New Roman"/>
        </w:rPr>
        <w:t xml:space="preserve"> </w:t>
      </w:r>
      <w:r w:rsidR="000D1A25">
        <w:rPr>
          <w:rFonts w:ascii="Times New Roman" w:hAnsi="Times New Roman" w:cs="Times New Roman"/>
        </w:rPr>
        <w:t>The production rate</w:t>
      </w:r>
      <w:r w:rsidR="00114B9C">
        <w:rPr>
          <w:rFonts w:ascii="Times New Roman" w:hAnsi="Times New Roman" w:cs="Times New Roman"/>
        </w:rPr>
        <w:t>s</w:t>
      </w:r>
      <w:r w:rsidR="000D1A25">
        <w:rPr>
          <w:rFonts w:ascii="Times New Roman" w:hAnsi="Times New Roman" w:cs="Times New Roman"/>
        </w:rPr>
        <w:t xml:space="preserve"> of the other nuclides are estimated from t</w:t>
      </w:r>
      <w:r w:rsidR="00114B9C">
        <w:rPr>
          <w:rFonts w:ascii="Times New Roman" w:hAnsi="Times New Roman" w:cs="Times New Roman"/>
        </w:rPr>
        <w:t xml:space="preserve">he literature (e.g. </w:t>
      </w:r>
      <w:proofErr w:type="spellStart"/>
      <w:r w:rsidR="00114B9C">
        <w:rPr>
          <w:rFonts w:ascii="Times New Roman" w:hAnsi="Times New Roman" w:cs="Times New Roman"/>
        </w:rPr>
        <w:t>Dunai</w:t>
      </w:r>
      <w:proofErr w:type="spellEnd"/>
      <w:r w:rsidR="00114B9C">
        <w:rPr>
          <w:rFonts w:ascii="Times New Roman" w:hAnsi="Times New Roman" w:cs="Times New Roman"/>
        </w:rPr>
        <w:t>, 2010;</w:t>
      </w:r>
      <w:r w:rsidR="000D1A25">
        <w:rPr>
          <w:rFonts w:ascii="Times New Roman" w:hAnsi="Times New Roman" w:cs="Times New Roman"/>
        </w:rPr>
        <w:t xml:space="preserve"> </w:t>
      </w:r>
      <w:proofErr w:type="spellStart"/>
      <w:r w:rsidR="000D1A25">
        <w:rPr>
          <w:rFonts w:ascii="Times New Roman" w:hAnsi="Times New Roman" w:cs="Times New Roman"/>
        </w:rPr>
        <w:t>Braucher</w:t>
      </w:r>
      <w:proofErr w:type="spellEnd"/>
      <w:r w:rsidR="000D1A25">
        <w:rPr>
          <w:rFonts w:ascii="Times New Roman" w:hAnsi="Times New Roman" w:cs="Times New Roman"/>
        </w:rPr>
        <w:t xml:space="preserve"> et al., 2011</w:t>
      </w:r>
      <w:r w:rsidR="00114B9C">
        <w:rPr>
          <w:rFonts w:ascii="Times New Roman" w:hAnsi="Times New Roman" w:cs="Times New Roman"/>
        </w:rPr>
        <w:t xml:space="preserve">; </w:t>
      </w:r>
      <w:proofErr w:type="spellStart"/>
      <w:r w:rsidR="00114B9C">
        <w:rPr>
          <w:rFonts w:ascii="Times New Roman" w:hAnsi="Times New Roman" w:cs="Times New Roman"/>
        </w:rPr>
        <w:t>Braucher</w:t>
      </w:r>
      <w:proofErr w:type="spellEnd"/>
      <w:r w:rsidR="00114B9C">
        <w:rPr>
          <w:rFonts w:ascii="Times New Roman" w:hAnsi="Times New Roman" w:cs="Times New Roman"/>
        </w:rPr>
        <w:t xml:space="preserve"> et al., 2013</w:t>
      </w:r>
      <w:r w:rsidR="000D1A25">
        <w:rPr>
          <w:rFonts w:ascii="Times New Roman" w:hAnsi="Times New Roman" w:cs="Times New Roman"/>
        </w:rPr>
        <w:t>)</w:t>
      </w:r>
      <w:r w:rsidR="00114B9C">
        <w:rPr>
          <w:rFonts w:ascii="Times New Roman" w:hAnsi="Times New Roman" w:cs="Times New Roman"/>
        </w:rPr>
        <w:t>.</w:t>
      </w:r>
      <w:r w:rsidR="005C45E7">
        <w:rPr>
          <w:rFonts w:ascii="Times New Roman" w:hAnsi="Times New Roman" w:cs="Times New Roman"/>
        </w:rPr>
        <w:t xml:space="preserve"> An uncertainty of 5 % w</w:t>
      </w:r>
      <w:r w:rsidR="00E31563">
        <w:rPr>
          <w:rFonts w:ascii="Times New Roman" w:hAnsi="Times New Roman" w:cs="Times New Roman"/>
        </w:rPr>
        <w:t>as</w:t>
      </w:r>
      <w:r w:rsidR="005C45E7">
        <w:rPr>
          <w:rFonts w:ascii="Times New Roman" w:hAnsi="Times New Roman" w:cs="Times New Roman"/>
        </w:rPr>
        <w:t xml:space="preserve"> assumed for all four nuclides. </w:t>
      </w:r>
    </w:p>
    <w:p w14:paraId="2DB7A2BC" w14:textId="77777777" w:rsidR="00577266" w:rsidRDefault="00577266" w:rsidP="0092011B">
      <w:pPr>
        <w:ind w:left="-426"/>
        <w:rPr>
          <w:rFonts w:ascii="Times New Roman" w:hAnsi="Times New Roman" w:cs="Times New Roman"/>
        </w:rPr>
      </w:pPr>
    </w:p>
    <w:p w14:paraId="0D3C1DD3" w14:textId="4E8CD89B" w:rsidR="003D1E5F" w:rsidRDefault="00F24D8B" w:rsidP="000D1A25">
      <w:pPr>
        <w:ind w:left="-426"/>
        <w:rPr>
          <w:rFonts w:ascii="Times New Roman" w:hAnsi="Times New Roman" w:cs="Times New Roman"/>
        </w:rPr>
      </w:pPr>
      <w:r>
        <w:rPr>
          <w:rFonts w:ascii="Times New Roman" w:hAnsi="Times New Roman" w:cs="Times New Roman"/>
        </w:rPr>
        <w:t xml:space="preserve">For the inverse MCMC approach, the bounds of the model parameters must be specified. For scenario 1, the bounds were as follows: </w:t>
      </w:r>
      <w:r>
        <w:rPr>
          <w:rFonts w:ascii="Symbol" w:hAnsi="Symbol" w:cs="Times New Roman"/>
          <w:i/>
        </w:rPr>
        <w:t></w:t>
      </w:r>
      <w:r w:rsidRPr="00865FF4">
        <w:rPr>
          <w:rFonts w:ascii="Times New Roman" w:hAnsi="Times New Roman" w:cs="Times New Roman"/>
          <w:i/>
          <w:vertAlign w:val="subscript"/>
        </w:rPr>
        <w:t>int</w:t>
      </w:r>
      <w:r>
        <w:rPr>
          <w:rFonts w:ascii="Times New Roman" w:hAnsi="Times New Roman" w:cs="Times New Roman"/>
          <w:i/>
          <w:vertAlign w:val="subscript"/>
        </w:rPr>
        <w:t xml:space="preserve"> </w:t>
      </w:r>
      <w:r>
        <w:rPr>
          <w:rFonts w:ascii="Times New Roman" w:hAnsi="Times New Roman" w:cs="Times New Roman"/>
        </w:rPr>
        <w:t>=10</w:t>
      </w:r>
      <w:r w:rsidRPr="00F24D8B">
        <w:rPr>
          <w:rFonts w:ascii="Times New Roman" w:hAnsi="Times New Roman" w:cs="Times New Roman"/>
          <w:vertAlign w:val="superscript"/>
        </w:rPr>
        <w:t>-3</w:t>
      </w:r>
      <w:r>
        <w:rPr>
          <w:rFonts w:ascii="Times New Roman" w:hAnsi="Times New Roman" w:cs="Times New Roman"/>
        </w:rPr>
        <w:t xml:space="preserve"> to 10</w:t>
      </w:r>
      <w:r w:rsidRPr="00F24D8B">
        <w:rPr>
          <w:rFonts w:ascii="Times New Roman" w:hAnsi="Times New Roman" w:cs="Times New Roman"/>
          <w:vertAlign w:val="superscript"/>
        </w:rPr>
        <w:t>-7</w:t>
      </w:r>
      <w:r>
        <w:rPr>
          <w:rFonts w:ascii="Times New Roman" w:hAnsi="Times New Roman" w:cs="Times New Roman"/>
        </w:rPr>
        <w:t xml:space="preserve"> m/yr ; </w:t>
      </w:r>
      <w:r>
        <w:rPr>
          <w:rFonts w:ascii="Symbol" w:hAnsi="Symbol" w:cs="Times New Roman"/>
          <w:i/>
        </w:rPr>
        <w:t></w:t>
      </w:r>
      <w:r>
        <w:rPr>
          <w:rFonts w:ascii="Times New Roman" w:hAnsi="Times New Roman" w:cs="Times New Roman"/>
          <w:i/>
          <w:vertAlign w:val="subscript"/>
        </w:rPr>
        <w:t xml:space="preserve">gla </w:t>
      </w:r>
      <w:r>
        <w:rPr>
          <w:rFonts w:ascii="Times New Roman" w:hAnsi="Times New Roman" w:cs="Times New Roman"/>
        </w:rPr>
        <w:t>=10</w:t>
      </w:r>
      <w:r w:rsidRPr="00F24D8B">
        <w:rPr>
          <w:rFonts w:ascii="Times New Roman" w:hAnsi="Times New Roman" w:cs="Times New Roman"/>
          <w:vertAlign w:val="superscript"/>
        </w:rPr>
        <w:t>-3</w:t>
      </w:r>
      <w:r>
        <w:rPr>
          <w:rFonts w:ascii="Times New Roman" w:hAnsi="Times New Roman" w:cs="Times New Roman"/>
        </w:rPr>
        <w:t xml:space="preserve"> to 10</w:t>
      </w:r>
      <w:r w:rsidRPr="00F24D8B">
        <w:rPr>
          <w:rFonts w:ascii="Times New Roman" w:hAnsi="Times New Roman" w:cs="Times New Roman"/>
          <w:vertAlign w:val="superscript"/>
        </w:rPr>
        <w:t>-7</w:t>
      </w:r>
      <w:r>
        <w:rPr>
          <w:rFonts w:ascii="Times New Roman" w:hAnsi="Times New Roman" w:cs="Times New Roman"/>
        </w:rPr>
        <w:t xml:space="preserve"> m/yr;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sidRPr="005514C7">
        <w:rPr>
          <w:rFonts w:ascii="Times New Roman" w:hAnsi="Times New Roman" w:cs="Times New Roman"/>
          <w:i/>
          <w:vertAlign w:val="subscript"/>
        </w:rPr>
        <w:t>threshold</w:t>
      </w:r>
      <w:r>
        <w:rPr>
          <w:rFonts w:ascii="Times New Roman" w:hAnsi="Times New Roman" w:cs="Times New Roman"/>
        </w:rPr>
        <w:t xml:space="preserve"> = 3.7 to 4.3 ‰; </w:t>
      </w:r>
      <w:r>
        <w:rPr>
          <w:rFonts w:ascii="Times New Roman" w:hAnsi="Times New Roman" w:cs="Times New Roman"/>
          <w:i/>
        </w:rPr>
        <w:t>t</w:t>
      </w:r>
      <w:r>
        <w:rPr>
          <w:rFonts w:ascii="Times New Roman" w:hAnsi="Times New Roman" w:cs="Times New Roman"/>
          <w:i/>
          <w:vertAlign w:val="subscript"/>
        </w:rPr>
        <w:t xml:space="preserve">degla </w:t>
      </w:r>
      <w:r w:rsidR="006F3576">
        <w:rPr>
          <w:rFonts w:ascii="Times New Roman" w:hAnsi="Times New Roman" w:cs="Times New Roman"/>
        </w:rPr>
        <w:t>= 10000 to 12000 years (Fig. 5</w:t>
      </w:r>
      <w:r>
        <w:rPr>
          <w:rFonts w:ascii="Times New Roman" w:hAnsi="Times New Roman" w:cs="Times New Roman"/>
        </w:rPr>
        <w:t>).</w:t>
      </w:r>
      <w:r w:rsidR="005514C7">
        <w:rPr>
          <w:rFonts w:ascii="Times New Roman" w:hAnsi="Times New Roman" w:cs="Times New Roman"/>
        </w:rPr>
        <w:t xml:space="preserve"> The model param</w:t>
      </w:r>
      <w:r w:rsidR="003D1E5F">
        <w:rPr>
          <w:rFonts w:ascii="Times New Roman" w:hAnsi="Times New Roman" w:cs="Times New Roman"/>
        </w:rPr>
        <w:t>eters that provide the best fit</w:t>
      </w:r>
      <w:r w:rsidR="005514C7">
        <w:rPr>
          <w:rFonts w:ascii="Times New Roman" w:hAnsi="Times New Roman" w:cs="Times New Roman"/>
        </w:rPr>
        <w:t xml:space="preserve"> to the “observed” nuclide concentrations </w:t>
      </w:r>
      <w:r w:rsidR="003D1E5F">
        <w:rPr>
          <w:rFonts w:ascii="Times New Roman" w:hAnsi="Times New Roman" w:cs="Times New Roman"/>
        </w:rPr>
        <w:t xml:space="preserve">are indicated by </w:t>
      </w:r>
      <w:r w:rsidR="00363A10">
        <w:rPr>
          <w:rFonts w:ascii="Times New Roman" w:hAnsi="Times New Roman" w:cs="Times New Roman"/>
        </w:rPr>
        <w:t>yellow/reddish colo</w:t>
      </w:r>
      <w:r w:rsidR="003D1E5F">
        <w:rPr>
          <w:rFonts w:ascii="Times New Roman" w:hAnsi="Times New Roman" w:cs="Times New Roman"/>
        </w:rPr>
        <w:t>r</w:t>
      </w:r>
      <w:r w:rsidR="00363A10">
        <w:rPr>
          <w:rFonts w:ascii="Times New Roman" w:hAnsi="Times New Roman" w:cs="Times New Roman"/>
        </w:rPr>
        <w:t>s</w:t>
      </w:r>
      <w:r w:rsidR="005514C7">
        <w:rPr>
          <w:rFonts w:ascii="Times New Roman" w:hAnsi="Times New Roman" w:cs="Times New Roman"/>
        </w:rPr>
        <w:t xml:space="preserve"> in Fig. </w:t>
      </w:r>
      <w:r w:rsidR="000D1A25">
        <w:rPr>
          <w:rFonts w:ascii="Times New Roman" w:hAnsi="Times New Roman" w:cs="Times New Roman"/>
        </w:rPr>
        <w:t>5</w:t>
      </w:r>
      <w:r w:rsidR="003D1E5F">
        <w:rPr>
          <w:rFonts w:ascii="Times New Roman" w:hAnsi="Times New Roman" w:cs="Times New Roman"/>
        </w:rPr>
        <w:t xml:space="preserve">. The </w:t>
      </w:r>
      <w:r w:rsidR="008519B5">
        <w:rPr>
          <w:rFonts w:ascii="Times New Roman" w:hAnsi="Times New Roman" w:cs="Times New Roman"/>
        </w:rPr>
        <w:t>histograms</w:t>
      </w:r>
      <w:r w:rsidR="006F3576">
        <w:rPr>
          <w:rFonts w:ascii="Times New Roman" w:hAnsi="Times New Roman" w:cs="Times New Roman"/>
        </w:rPr>
        <w:t xml:space="preserve"> in Fig. 6</w:t>
      </w:r>
      <w:r w:rsidR="003D1E5F">
        <w:rPr>
          <w:rFonts w:ascii="Times New Roman" w:hAnsi="Times New Roman" w:cs="Times New Roman"/>
        </w:rPr>
        <w:t xml:space="preserve"> show the</w:t>
      </w:r>
      <w:r w:rsidR="00490223">
        <w:rPr>
          <w:rFonts w:ascii="Times New Roman" w:hAnsi="Times New Roman" w:cs="Times New Roman"/>
        </w:rPr>
        <w:t xml:space="preserve"> range of possible solutions for</w:t>
      </w:r>
      <w:r w:rsidR="003D1E5F">
        <w:rPr>
          <w:rFonts w:ascii="Times New Roman" w:hAnsi="Times New Roman" w:cs="Times New Roman"/>
        </w:rPr>
        <w:t xml:space="preserve"> the four model parameters</w:t>
      </w:r>
      <w:r w:rsidR="008519B5">
        <w:rPr>
          <w:rFonts w:ascii="Times New Roman" w:hAnsi="Times New Roman" w:cs="Times New Roman"/>
        </w:rPr>
        <w:t xml:space="preserve"> and the skewness of the histograms reflects the non-linearity of the problem.</w:t>
      </w:r>
      <w:r w:rsidR="003D1E5F">
        <w:rPr>
          <w:rFonts w:ascii="Times New Roman" w:hAnsi="Times New Roman" w:cs="Times New Roman"/>
        </w:rPr>
        <w:t xml:space="preserve"> The interglacial erosion rate is very well constrained in this scenario, whereas the low erosion rate associated with glacial periods is less well defined. Note, however, that</w:t>
      </w:r>
      <w:r w:rsidR="00490223">
        <w:rPr>
          <w:rFonts w:ascii="Times New Roman" w:hAnsi="Times New Roman" w:cs="Times New Roman"/>
        </w:rPr>
        <w:t xml:space="preserve"> all </w:t>
      </w:r>
      <w:r w:rsidR="00D03323">
        <w:rPr>
          <w:rFonts w:ascii="Times New Roman" w:hAnsi="Times New Roman" w:cs="Times New Roman"/>
        </w:rPr>
        <w:t>four</w:t>
      </w:r>
      <w:r w:rsidR="00490223">
        <w:rPr>
          <w:rFonts w:ascii="Times New Roman" w:hAnsi="Times New Roman" w:cs="Times New Roman"/>
        </w:rPr>
        <w:t xml:space="preserve"> model parameters are correctly identified by the MCMC technique. </w:t>
      </w:r>
      <w:r w:rsidR="006F3576">
        <w:rPr>
          <w:rFonts w:ascii="Times New Roman" w:hAnsi="Times New Roman" w:cs="Times New Roman"/>
        </w:rPr>
        <w:t>Figure 7</w:t>
      </w:r>
      <w:r w:rsidR="00B54C5F">
        <w:rPr>
          <w:rFonts w:ascii="Times New Roman" w:hAnsi="Times New Roman" w:cs="Times New Roman"/>
        </w:rPr>
        <w:t xml:space="preserve"> shows the exhumation histories that </w:t>
      </w:r>
      <w:r w:rsidR="00432089">
        <w:rPr>
          <w:rFonts w:ascii="Times New Roman" w:hAnsi="Times New Roman" w:cs="Times New Roman"/>
        </w:rPr>
        <w:t>are</w:t>
      </w:r>
      <w:r w:rsidR="00B54C5F">
        <w:rPr>
          <w:rFonts w:ascii="Times New Roman" w:hAnsi="Times New Roman" w:cs="Times New Roman"/>
        </w:rPr>
        <w:t xml:space="preserve"> computed from the best-fitting erosion rates and glacial-interglacial transitions (</w:t>
      </w:r>
      <w:r w:rsidR="00B54C5F" w:rsidRPr="00BB30BF">
        <w:rPr>
          <w:rFonts w:ascii="Symbol" w:hAnsi="Symbol" w:cs="Times New Roman"/>
          <w:i/>
        </w:rPr>
        <w:t></w:t>
      </w:r>
      <w:r w:rsidR="00B54C5F" w:rsidRPr="00BB30BF">
        <w:rPr>
          <w:rFonts w:ascii="Times New Roman" w:hAnsi="Times New Roman" w:cs="Times New Roman"/>
          <w:i/>
          <w:vertAlign w:val="superscript"/>
        </w:rPr>
        <w:t>18</w:t>
      </w:r>
      <w:r w:rsidR="00B54C5F" w:rsidRPr="00BB30BF">
        <w:rPr>
          <w:rFonts w:ascii="Times New Roman" w:hAnsi="Times New Roman" w:cs="Times New Roman"/>
          <w:i/>
        </w:rPr>
        <w:t>O</w:t>
      </w:r>
      <w:r w:rsidR="00B54C5F" w:rsidRPr="005514C7">
        <w:rPr>
          <w:rFonts w:ascii="Times New Roman" w:hAnsi="Times New Roman" w:cs="Times New Roman"/>
          <w:i/>
          <w:vertAlign w:val="subscript"/>
        </w:rPr>
        <w:t>threshold</w:t>
      </w:r>
      <w:r w:rsidR="00B54C5F">
        <w:rPr>
          <w:rFonts w:ascii="Times New Roman" w:hAnsi="Times New Roman" w:cs="Times New Roman"/>
        </w:rPr>
        <w:t>) provide</w:t>
      </w:r>
      <w:r w:rsidR="006F3576">
        <w:rPr>
          <w:rFonts w:ascii="Times New Roman" w:hAnsi="Times New Roman" w:cs="Times New Roman"/>
        </w:rPr>
        <w:t>d by the distributions in Fig. 6</w:t>
      </w:r>
      <w:r w:rsidR="00B54C5F">
        <w:rPr>
          <w:rFonts w:ascii="Times New Roman" w:hAnsi="Times New Roman" w:cs="Times New Roman"/>
        </w:rPr>
        <w:t>.</w:t>
      </w:r>
      <w:r w:rsidR="00844C9A">
        <w:rPr>
          <w:rFonts w:ascii="Times New Roman" w:hAnsi="Times New Roman" w:cs="Times New Roman"/>
        </w:rPr>
        <w:t xml:space="preserve"> </w:t>
      </w:r>
      <w:r w:rsidR="00490223">
        <w:rPr>
          <w:rFonts w:ascii="Times New Roman" w:hAnsi="Times New Roman" w:cs="Times New Roman"/>
        </w:rPr>
        <w:t xml:space="preserve"> </w:t>
      </w:r>
      <w:r w:rsidR="009D6157">
        <w:rPr>
          <w:rFonts w:ascii="Times New Roman" w:hAnsi="Times New Roman" w:cs="Times New Roman"/>
        </w:rPr>
        <w:t xml:space="preserve">Note that the change in exhumation rate around 1 Myr ago, which is linked to the advent of cold-based, non-erosive ice sheets, is captured by the MCMC approach.  </w:t>
      </w:r>
      <w:r w:rsidR="00B54C5F">
        <w:rPr>
          <w:rFonts w:ascii="Times New Roman" w:hAnsi="Times New Roman" w:cs="Times New Roman"/>
        </w:rPr>
        <w:t xml:space="preserve"> </w:t>
      </w:r>
      <w:r w:rsidR="003D1E5F">
        <w:rPr>
          <w:rFonts w:ascii="Times New Roman" w:hAnsi="Times New Roman" w:cs="Times New Roman"/>
        </w:rPr>
        <w:t xml:space="preserve">  </w:t>
      </w:r>
    </w:p>
    <w:p w14:paraId="1FEFC6A3" w14:textId="77777777" w:rsidR="003D1E5F" w:rsidRDefault="003D1E5F" w:rsidP="0092011B">
      <w:pPr>
        <w:ind w:left="-426"/>
        <w:rPr>
          <w:rFonts w:ascii="Times New Roman" w:hAnsi="Times New Roman" w:cs="Times New Roman"/>
        </w:rPr>
      </w:pPr>
    </w:p>
    <w:p w14:paraId="4CA41249" w14:textId="17070565" w:rsidR="003D1E5F" w:rsidRDefault="009D6157" w:rsidP="0092011B">
      <w:pPr>
        <w:ind w:left="-426"/>
        <w:rPr>
          <w:rFonts w:ascii="Times New Roman" w:hAnsi="Times New Roman" w:cs="Times New Roman"/>
          <w:b/>
        </w:rPr>
      </w:pPr>
      <w:r>
        <w:rPr>
          <w:rFonts w:ascii="Times New Roman" w:hAnsi="Times New Roman" w:cs="Times New Roman"/>
          <w:b/>
        </w:rPr>
        <w:t>4.2</w:t>
      </w:r>
      <w:r w:rsidRPr="00964F11">
        <w:rPr>
          <w:rFonts w:ascii="Times New Roman" w:hAnsi="Times New Roman" w:cs="Times New Roman"/>
          <w:b/>
        </w:rPr>
        <w:t xml:space="preserve"> </w:t>
      </w:r>
      <w:r w:rsidR="00FD6279">
        <w:rPr>
          <w:rFonts w:ascii="Times New Roman" w:hAnsi="Times New Roman" w:cs="Times New Roman"/>
          <w:b/>
        </w:rPr>
        <w:t>Synthetic landscape scenario 2</w:t>
      </w:r>
    </w:p>
    <w:p w14:paraId="52504926" w14:textId="79D525DA" w:rsidR="009D6157" w:rsidRDefault="00860824" w:rsidP="0092011B">
      <w:pPr>
        <w:ind w:left="-426"/>
        <w:rPr>
          <w:rFonts w:ascii="Times New Roman" w:hAnsi="Times New Roman" w:cs="Times New Roman"/>
        </w:rPr>
      </w:pPr>
      <w:r w:rsidRPr="003B60C8">
        <w:rPr>
          <w:rFonts w:ascii="Times New Roman" w:hAnsi="Times New Roman" w:cs="Times New Roman"/>
        </w:rPr>
        <w:t xml:space="preserve">In this scenario, </w:t>
      </w:r>
      <w:r w:rsidR="0019089F">
        <w:rPr>
          <w:rFonts w:ascii="Times New Roman" w:hAnsi="Times New Roman" w:cs="Times New Roman"/>
        </w:rPr>
        <w:t>the glacial erosion rate (</w:t>
      </w:r>
      <w:r w:rsidR="0019089F">
        <w:rPr>
          <w:rFonts w:ascii="Symbol" w:hAnsi="Symbol" w:cs="Times New Roman"/>
          <w:i/>
        </w:rPr>
        <w:t></w:t>
      </w:r>
      <w:r w:rsidR="0019089F">
        <w:rPr>
          <w:rFonts w:ascii="Times New Roman" w:hAnsi="Times New Roman" w:cs="Times New Roman"/>
          <w:i/>
          <w:vertAlign w:val="subscript"/>
        </w:rPr>
        <w:t xml:space="preserve">gla </w:t>
      </w:r>
      <w:r w:rsidR="0019089F">
        <w:rPr>
          <w:rFonts w:ascii="Times New Roman" w:hAnsi="Times New Roman" w:cs="Times New Roman"/>
        </w:rPr>
        <w:t>= 1x10</w:t>
      </w:r>
      <w:r w:rsidR="0019089F" w:rsidRPr="00C24667">
        <w:rPr>
          <w:rFonts w:ascii="Times New Roman" w:hAnsi="Times New Roman" w:cs="Times New Roman"/>
          <w:vertAlign w:val="superscript"/>
        </w:rPr>
        <w:t>-</w:t>
      </w:r>
      <w:r w:rsidR="0019089F">
        <w:rPr>
          <w:rFonts w:ascii="Times New Roman" w:hAnsi="Times New Roman" w:cs="Times New Roman"/>
          <w:vertAlign w:val="superscript"/>
        </w:rPr>
        <w:t>5</w:t>
      </w:r>
      <w:r w:rsidR="00EB41AE">
        <w:rPr>
          <w:rFonts w:ascii="Times New Roman" w:hAnsi="Times New Roman" w:cs="Times New Roman"/>
        </w:rPr>
        <w:t xml:space="preserve"> m/yr)</w:t>
      </w:r>
      <w:r w:rsidR="0019089F">
        <w:rPr>
          <w:rFonts w:ascii="Times New Roman" w:hAnsi="Times New Roman" w:cs="Times New Roman"/>
        </w:rPr>
        <w:t xml:space="preserve"> is an order of magnitude higher than the interglacial erosion rate (</w:t>
      </w:r>
      <w:r w:rsidR="0019089F">
        <w:rPr>
          <w:rFonts w:ascii="Symbol" w:hAnsi="Symbol" w:cs="Times New Roman"/>
          <w:i/>
        </w:rPr>
        <w:t></w:t>
      </w:r>
      <w:r w:rsidR="0019089F" w:rsidRPr="00865FF4">
        <w:rPr>
          <w:rFonts w:ascii="Times New Roman" w:hAnsi="Times New Roman" w:cs="Times New Roman"/>
          <w:i/>
          <w:vertAlign w:val="subscript"/>
        </w:rPr>
        <w:t>int</w:t>
      </w:r>
      <w:r w:rsidR="0019089F">
        <w:rPr>
          <w:rFonts w:ascii="Times New Roman" w:hAnsi="Times New Roman" w:cs="Times New Roman"/>
          <w:i/>
          <w:vertAlign w:val="subscript"/>
        </w:rPr>
        <w:t xml:space="preserve"> </w:t>
      </w:r>
      <w:r w:rsidR="0019089F" w:rsidRPr="004914BD">
        <w:rPr>
          <w:rFonts w:ascii="Times New Roman" w:hAnsi="Times New Roman" w:cs="Times New Roman"/>
        </w:rPr>
        <w:t xml:space="preserve">= </w:t>
      </w:r>
      <w:r w:rsidR="00691E94">
        <w:rPr>
          <w:rFonts w:ascii="Times New Roman" w:hAnsi="Times New Roman" w:cs="Times New Roman"/>
        </w:rPr>
        <w:t>1</w:t>
      </w:r>
      <w:r w:rsidR="0019089F">
        <w:rPr>
          <w:rFonts w:ascii="Times New Roman" w:hAnsi="Times New Roman" w:cs="Times New Roman"/>
        </w:rPr>
        <w:t>x10</w:t>
      </w:r>
      <w:r w:rsidR="0019089F" w:rsidRPr="00C24667">
        <w:rPr>
          <w:rFonts w:ascii="Times New Roman" w:hAnsi="Times New Roman" w:cs="Times New Roman"/>
          <w:vertAlign w:val="superscript"/>
        </w:rPr>
        <w:t>-</w:t>
      </w:r>
      <w:r w:rsidR="0019089F">
        <w:rPr>
          <w:rFonts w:ascii="Times New Roman" w:hAnsi="Times New Roman" w:cs="Times New Roman"/>
          <w:vertAlign w:val="superscript"/>
        </w:rPr>
        <w:t>6</w:t>
      </w:r>
      <w:r w:rsidR="0019089F">
        <w:rPr>
          <w:rFonts w:ascii="Times New Roman" w:hAnsi="Times New Roman" w:cs="Times New Roman"/>
        </w:rPr>
        <w:t xml:space="preserve"> m/yr)</w:t>
      </w:r>
      <w:r w:rsidR="00EB41AE">
        <w:rPr>
          <w:rFonts w:ascii="Times New Roman" w:hAnsi="Times New Roman" w:cs="Times New Roman"/>
        </w:rPr>
        <w:t>, whereas the other model parameter</w:t>
      </w:r>
      <w:r w:rsidR="00432089">
        <w:rPr>
          <w:rFonts w:ascii="Times New Roman" w:hAnsi="Times New Roman" w:cs="Times New Roman"/>
        </w:rPr>
        <w:t>s</w:t>
      </w:r>
      <w:r w:rsidR="00EB41AE">
        <w:rPr>
          <w:rFonts w:ascii="Times New Roman" w:hAnsi="Times New Roman" w:cs="Times New Roman"/>
        </w:rPr>
        <w:t xml:space="preserve"> </w:t>
      </w:r>
      <w:r w:rsidR="00432089">
        <w:rPr>
          <w:rFonts w:ascii="Times New Roman" w:hAnsi="Times New Roman" w:cs="Times New Roman"/>
        </w:rPr>
        <w:t>remain</w:t>
      </w:r>
      <w:r w:rsidR="00EB41AE">
        <w:rPr>
          <w:rFonts w:ascii="Times New Roman" w:hAnsi="Times New Roman" w:cs="Times New Roman"/>
        </w:rPr>
        <w:t xml:space="preserve"> unchanged compared to scenario 1 (</w:t>
      </w:r>
      <w:r w:rsidR="00432089" w:rsidRPr="00BB30BF">
        <w:rPr>
          <w:rFonts w:ascii="Symbol" w:hAnsi="Symbol" w:cs="Times New Roman"/>
          <w:i/>
        </w:rPr>
        <w:t></w:t>
      </w:r>
      <w:r w:rsidR="00432089" w:rsidRPr="00BB30BF">
        <w:rPr>
          <w:rFonts w:ascii="Times New Roman" w:hAnsi="Times New Roman" w:cs="Times New Roman"/>
          <w:i/>
          <w:vertAlign w:val="superscript"/>
        </w:rPr>
        <w:t>18</w:t>
      </w:r>
      <w:r w:rsidR="00432089" w:rsidRPr="00BB30BF">
        <w:rPr>
          <w:rFonts w:ascii="Times New Roman" w:hAnsi="Times New Roman" w:cs="Times New Roman"/>
          <w:i/>
        </w:rPr>
        <w:t>O</w:t>
      </w:r>
      <w:r w:rsidR="00432089" w:rsidRPr="005514C7">
        <w:rPr>
          <w:rFonts w:ascii="Times New Roman" w:hAnsi="Times New Roman" w:cs="Times New Roman"/>
          <w:i/>
          <w:vertAlign w:val="subscript"/>
        </w:rPr>
        <w:t>threshold</w:t>
      </w:r>
      <w:r w:rsidR="00432089">
        <w:rPr>
          <w:rFonts w:ascii="Times New Roman" w:hAnsi="Times New Roman" w:cs="Times New Roman"/>
        </w:rPr>
        <w:t xml:space="preserve"> = 4.0; </w:t>
      </w:r>
      <w:r w:rsidR="00432089">
        <w:rPr>
          <w:rFonts w:ascii="Times New Roman" w:hAnsi="Times New Roman" w:cs="Times New Roman"/>
          <w:i/>
        </w:rPr>
        <w:t>t</w:t>
      </w:r>
      <w:r w:rsidR="00432089">
        <w:rPr>
          <w:rFonts w:ascii="Times New Roman" w:hAnsi="Times New Roman" w:cs="Times New Roman"/>
          <w:i/>
          <w:vertAlign w:val="subscript"/>
        </w:rPr>
        <w:t xml:space="preserve">degla </w:t>
      </w:r>
      <w:r w:rsidR="00432089">
        <w:rPr>
          <w:rFonts w:ascii="Times New Roman" w:hAnsi="Times New Roman" w:cs="Times New Roman"/>
        </w:rPr>
        <w:t>= 11000 ± 1000 ka</w:t>
      </w:r>
      <w:r w:rsidR="00EB41AE">
        <w:rPr>
          <w:rFonts w:ascii="Times New Roman" w:hAnsi="Times New Roman" w:cs="Times New Roman"/>
        </w:rPr>
        <w:t>)</w:t>
      </w:r>
      <w:r w:rsidR="0019089F">
        <w:rPr>
          <w:rFonts w:ascii="Times New Roman" w:hAnsi="Times New Roman" w:cs="Times New Roman"/>
        </w:rPr>
        <w:t xml:space="preserve">. </w:t>
      </w:r>
      <w:r w:rsidR="00432089">
        <w:rPr>
          <w:rFonts w:ascii="Times New Roman" w:hAnsi="Times New Roman" w:cs="Times New Roman"/>
        </w:rPr>
        <w:t xml:space="preserve">The </w:t>
      </w:r>
      <w:r w:rsidR="00D75219">
        <w:rPr>
          <w:rFonts w:ascii="Times New Roman" w:hAnsi="Times New Roman" w:cs="Times New Roman"/>
        </w:rPr>
        <w:t xml:space="preserve">production rates and </w:t>
      </w:r>
      <w:r w:rsidR="00432089">
        <w:rPr>
          <w:rFonts w:ascii="Times New Roman" w:hAnsi="Times New Roman" w:cs="Times New Roman"/>
        </w:rPr>
        <w:t xml:space="preserve">bounds of the model </w:t>
      </w:r>
      <w:r w:rsidR="00DB4D78">
        <w:rPr>
          <w:rFonts w:ascii="Times New Roman" w:hAnsi="Times New Roman" w:cs="Times New Roman"/>
        </w:rPr>
        <w:t>space</w:t>
      </w:r>
      <w:r w:rsidR="00432089">
        <w:rPr>
          <w:rFonts w:ascii="Times New Roman" w:hAnsi="Times New Roman" w:cs="Times New Roman"/>
        </w:rPr>
        <w:t xml:space="preserve">, which define the </w:t>
      </w:r>
      <w:r w:rsidR="00DB4D78">
        <w:rPr>
          <w:rFonts w:ascii="Times New Roman" w:hAnsi="Times New Roman" w:cs="Times New Roman"/>
        </w:rPr>
        <w:t>range of possible model parameters investigated with the MCMC technique, also remain unchanged.</w:t>
      </w:r>
      <w:r w:rsidR="00D75219">
        <w:rPr>
          <w:rFonts w:ascii="Times New Roman" w:hAnsi="Times New Roman" w:cs="Times New Roman"/>
        </w:rPr>
        <w:t xml:space="preserve"> </w:t>
      </w:r>
    </w:p>
    <w:p w14:paraId="6D131609" w14:textId="01E677B1" w:rsidR="009D6157" w:rsidRDefault="005C52DA" w:rsidP="0092011B">
      <w:pPr>
        <w:ind w:left="-426"/>
        <w:rPr>
          <w:rFonts w:ascii="Times New Roman" w:hAnsi="Times New Roman" w:cs="Times New Roman"/>
        </w:rPr>
      </w:pPr>
      <w:r>
        <w:rPr>
          <w:rFonts w:ascii="Times New Roman" w:hAnsi="Times New Roman" w:cs="Times New Roman"/>
        </w:rPr>
        <w:t>The MCMC inversion approach correctly identifies the true model parameters, but the interglacial erosion rate</w:t>
      </w:r>
      <w:r w:rsidR="004F70DE">
        <w:rPr>
          <w:rFonts w:ascii="Times New Roman" w:hAnsi="Times New Roman" w:cs="Times New Roman"/>
        </w:rPr>
        <w:t xml:space="preserve"> and </w:t>
      </w:r>
      <w:r w:rsidR="004F70DE" w:rsidRPr="00BB30BF">
        <w:rPr>
          <w:rFonts w:ascii="Symbol" w:hAnsi="Symbol" w:cs="Times New Roman"/>
          <w:i/>
        </w:rPr>
        <w:t></w:t>
      </w:r>
      <w:r w:rsidR="004F70DE" w:rsidRPr="00BB30BF">
        <w:rPr>
          <w:rFonts w:ascii="Times New Roman" w:hAnsi="Times New Roman" w:cs="Times New Roman"/>
          <w:i/>
          <w:vertAlign w:val="superscript"/>
        </w:rPr>
        <w:t>18</w:t>
      </w:r>
      <w:r w:rsidR="004F70DE" w:rsidRPr="00BB30BF">
        <w:rPr>
          <w:rFonts w:ascii="Times New Roman" w:hAnsi="Times New Roman" w:cs="Times New Roman"/>
          <w:i/>
        </w:rPr>
        <w:t>O</w:t>
      </w:r>
      <w:r w:rsidR="004F70DE" w:rsidRPr="005514C7">
        <w:rPr>
          <w:rFonts w:ascii="Times New Roman" w:hAnsi="Times New Roman" w:cs="Times New Roman"/>
          <w:i/>
          <w:vertAlign w:val="subscript"/>
        </w:rPr>
        <w:t>threshold</w:t>
      </w:r>
      <w:r w:rsidR="004F70DE">
        <w:rPr>
          <w:rFonts w:ascii="Times New Roman" w:hAnsi="Times New Roman" w:cs="Times New Roman"/>
        </w:rPr>
        <w:t xml:space="preserve"> are</w:t>
      </w:r>
      <w:r>
        <w:rPr>
          <w:rFonts w:ascii="Times New Roman" w:hAnsi="Times New Roman" w:cs="Times New Roman"/>
        </w:rPr>
        <w:t xml:space="preserve"> not as well constrained as in scenario 1. As a result, the ensemble of possible exhumation rates is less well defined, although the majority falls within a relatively limited band over the past 500 kyr</w:t>
      </w:r>
      <w:r w:rsidR="006F3576">
        <w:rPr>
          <w:rFonts w:ascii="Times New Roman" w:hAnsi="Times New Roman" w:cs="Times New Roman"/>
        </w:rPr>
        <w:t xml:space="preserve"> (Fig. 8</w:t>
      </w:r>
      <w:r w:rsidR="004F70DE">
        <w:rPr>
          <w:rFonts w:ascii="Times New Roman" w:hAnsi="Times New Roman" w:cs="Times New Roman"/>
        </w:rPr>
        <w:t>)</w:t>
      </w:r>
      <w:r>
        <w:rPr>
          <w:rFonts w:ascii="Times New Roman" w:hAnsi="Times New Roman" w:cs="Times New Roman"/>
        </w:rPr>
        <w:t xml:space="preserve">. </w:t>
      </w:r>
      <w:r w:rsidR="004F70DE">
        <w:rPr>
          <w:rFonts w:ascii="Times New Roman" w:hAnsi="Times New Roman" w:cs="Times New Roman"/>
        </w:rPr>
        <w:t xml:space="preserve">In particular, the uncertainty associated with the </w:t>
      </w:r>
      <w:r w:rsidR="004F70DE" w:rsidRPr="00BB30BF">
        <w:rPr>
          <w:rFonts w:ascii="Symbol" w:hAnsi="Symbol" w:cs="Times New Roman"/>
          <w:i/>
        </w:rPr>
        <w:t></w:t>
      </w:r>
      <w:r w:rsidR="004F70DE" w:rsidRPr="00BB30BF">
        <w:rPr>
          <w:rFonts w:ascii="Times New Roman" w:hAnsi="Times New Roman" w:cs="Times New Roman"/>
          <w:i/>
          <w:vertAlign w:val="superscript"/>
        </w:rPr>
        <w:t>18</w:t>
      </w:r>
      <w:r w:rsidR="004F70DE" w:rsidRPr="00BB30BF">
        <w:rPr>
          <w:rFonts w:ascii="Times New Roman" w:hAnsi="Times New Roman" w:cs="Times New Roman"/>
          <w:i/>
        </w:rPr>
        <w:t>O</w:t>
      </w:r>
      <w:r w:rsidR="004F70DE" w:rsidRPr="005514C7">
        <w:rPr>
          <w:rFonts w:ascii="Times New Roman" w:hAnsi="Times New Roman" w:cs="Times New Roman"/>
          <w:i/>
          <w:vertAlign w:val="subscript"/>
        </w:rPr>
        <w:t>threshold</w:t>
      </w:r>
      <w:r w:rsidR="004F70DE">
        <w:rPr>
          <w:rFonts w:ascii="Times New Roman" w:hAnsi="Times New Roman" w:cs="Times New Roman"/>
        </w:rPr>
        <w:t xml:space="preserve"> value gives rise to relatively large uncertainties in the exhumation rate </w:t>
      </w:r>
      <w:r w:rsidR="006A2848">
        <w:rPr>
          <w:rFonts w:ascii="Times New Roman" w:hAnsi="Times New Roman" w:cs="Times New Roman"/>
        </w:rPr>
        <w:t xml:space="preserve">prior to 500 kyr. This is a direct result of </w:t>
      </w:r>
      <w:r w:rsidR="00E31563">
        <w:rPr>
          <w:rFonts w:ascii="Times New Roman" w:hAnsi="Times New Roman" w:cs="Times New Roman"/>
        </w:rPr>
        <w:t xml:space="preserve">applying the assumption of </w:t>
      </w:r>
      <w:r w:rsidR="006A2848">
        <w:rPr>
          <w:rFonts w:ascii="Times New Roman" w:hAnsi="Times New Roman" w:cs="Times New Roman"/>
        </w:rPr>
        <w:t xml:space="preserve">two-stage uniformitarianism 2 Myr back in time, which clearly may be problematic because the </w:t>
      </w:r>
      <w:r w:rsidR="006A2848" w:rsidRPr="00BB30BF">
        <w:rPr>
          <w:rFonts w:ascii="Symbol" w:hAnsi="Symbol" w:cs="Times New Roman"/>
          <w:i/>
        </w:rPr>
        <w:t></w:t>
      </w:r>
      <w:r w:rsidR="006A2848" w:rsidRPr="00BB30BF">
        <w:rPr>
          <w:rFonts w:ascii="Times New Roman" w:hAnsi="Times New Roman" w:cs="Times New Roman"/>
          <w:i/>
          <w:vertAlign w:val="superscript"/>
        </w:rPr>
        <w:t>18</w:t>
      </w:r>
      <w:r w:rsidR="006A2848" w:rsidRPr="00BB30BF">
        <w:rPr>
          <w:rFonts w:ascii="Times New Roman" w:hAnsi="Times New Roman" w:cs="Times New Roman"/>
          <w:i/>
        </w:rPr>
        <w:t>O</w:t>
      </w:r>
      <w:r w:rsidR="006A2848" w:rsidRPr="005514C7">
        <w:rPr>
          <w:rFonts w:ascii="Times New Roman" w:hAnsi="Times New Roman" w:cs="Times New Roman"/>
          <w:i/>
          <w:vertAlign w:val="subscript"/>
        </w:rPr>
        <w:t>threshold</w:t>
      </w:r>
      <w:r w:rsidR="006A2848">
        <w:rPr>
          <w:rFonts w:ascii="Times New Roman" w:hAnsi="Times New Roman" w:cs="Times New Roman"/>
        </w:rPr>
        <w:t xml:space="preserve"> value may have changed in sync with the overall changes in climate during the Quaternary. Nevertheless, the majority of the best-fitting mod</w:t>
      </w:r>
      <w:r w:rsidR="00BA5BEA">
        <w:rPr>
          <w:rFonts w:ascii="Times New Roman" w:hAnsi="Times New Roman" w:cs="Times New Roman"/>
        </w:rPr>
        <w:t xml:space="preserve">el parameters correctly </w:t>
      </w:r>
      <w:r w:rsidR="00BA5BEA">
        <w:rPr>
          <w:rFonts w:ascii="Times New Roman" w:hAnsi="Times New Roman" w:cs="Times New Roman"/>
        </w:rPr>
        <w:lastRenderedPageBreak/>
        <w:t>capture</w:t>
      </w:r>
      <w:r w:rsidR="006A2848">
        <w:rPr>
          <w:rFonts w:ascii="Times New Roman" w:hAnsi="Times New Roman" w:cs="Times New Roman"/>
        </w:rPr>
        <w:t xml:space="preserve"> the change in exhumation rate associated with the onset of glaciations around 1 Myr ago. </w:t>
      </w:r>
    </w:p>
    <w:p w14:paraId="56DCBCA9" w14:textId="0CE32EBB" w:rsidR="006A2848" w:rsidRDefault="00380F1C" w:rsidP="0092011B">
      <w:pPr>
        <w:ind w:left="-426"/>
        <w:rPr>
          <w:rFonts w:ascii="Times New Roman" w:hAnsi="Times New Roman" w:cs="Times New Roman"/>
        </w:rPr>
      </w:pPr>
      <w:r>
        <w:rPr>
          <w:rFonts w:ascii="Times New Roman" w:hAnsi="Times New Roman" w:cs="Times New Roman"/>
        </w:rPr>
        <w:t>For scenario 2, we also investigate how different sample</w:t>
      </w:r>
      <w:r w:rsidR="00DF64CD">
        <w:rPr>
          <w:rFonts w:ascii="Times New Roman" w:hAnsi="Times New Roman" w:cs="Times New Roman"/>
        </w:rPr>
        <w:t xml:space="preserve"> and measuring</w:t>
      </w:r>
      <w:r>
        <w:rPr>
          <w:rFonts w:ascii="Times New Roman" w:hAnsi="Times New Roman" w:cs="Times New Roman"/>
        </w:rPr>
        <w:t xml:space="preserve"> strategies may influence the estimated exhumation history. </w:t>
      </w:r>
      <w:r w:rsidR="00DF64CD">
        <w:rPr>
          <w:rFonts w:ascii="Times New Roman" w:hAnsi="Times New Roman" w:cs="Times New Roman"/>
        </w:rPr>
        <w:t xml:space="preserve">It is currently common practice to measure concentrations of </w:t>
      </w:r>
      <w:r w:rsidR="00DF64CD" w:rsidRPr="00221FD1">
        <w:rPr>
          <w:rFonts w:ascii="Times New Roman" w:hAnsi="Times New Roman" w:cs="Times New Roman"/>
          <w:vertAlign w:val="superscript"/>
        </w:rPr>
        <w:t>10</w:t>
      </w:r>
      <w:r w:rsidR="00DF64CD">
        <w:rPr>
          <w:rFonts w:ascii="Times New Roman" w:hAnsi="Times New Roman" w:cs="Times New Roman"/>
        </w:rPr>
        <w:t xml:space="preserve">Be and </w:t>
      </w:r>
      <w:r w:rsidR="00DF64CD" w:rsidRPr="00221FD1">
        <w:rPr>
          <w:rFonts w:ascii="Times New Roman" w:hAnsi="Times New Roman" w:cs="Times New Roman"/>
          <w:vertAlign w:val="superscript"/>
        </w:rPr>
        <w:t>26</w:t>
      </w:r>
      <w:r w:rsidR="00DF64CD">
        <w:rPr>
          <w:rFonts w:ascii="Times New Roman" w:hAnsi="Times New Roman" w:cs="Times New Roman"/>
        </w:rPr>
        <w:t>Al in boulder and bedrock samples</w:t>
      </w:r>
      <w:r w:rsidR="00E31563">
        <w:rPr>
          <w:rFonts w:ascii="Times New Roman" w:hAnsi="Times New Roman" w:cs="Times New Roman"/>
        </w:rPr>
        <w:t xml:space="preserve"> (e.g. Corbett et al., 2013)</w:t>
      </w:r>
      <w:r w:rsidR="00DF64CD">
        <w:rPr>
          <w:rFonts w:ascii="Times New Roman" w:hAnsi="Times New Roman" w:cs="Times New Roman"/>
        </w:rPr>
        <w:t>.</w:t>
      </w:r>
      <w:r>
        <w:rPr>
          <w:rFonts w:ascii="Times New Roman" w:hAnsi="Times New Roman" w:cs="Times New Roman"/>
        </w:rPr>
        <w:t xml:space="preserve"> </w:t>
      </w:r>
      <w:r w:rsidR="00DF64CD">
        <w:rPr>
          <w:rFonts w:ascii="Times New Roman" w:hAnsi="Times New Roman" w:cs="Times New Roman"/>
        </w:rPr>
        <w:t xml:space="preserve">Figure </w:t>
      </w:r>
      <w:r w:rsidR="006F3576">
        <w:rPr>
          <w:rFonts w:ascii="Times New Roman" w:hAnsi="Times New Roman" w:cs="Times New Roman"/>
        </w:rPr>
        <w:t>9</w:t>
      </w:r>
      <w:r w:rsidR="00DF64CD">
        <w:rPr>
          <w:rFonts w:ascii="Times New Roman" w:hAnsi="Times New Roman" w:cs="Times New Roman"/>
        </w:rPr>
        <w:t xml:space="preserve"> shows </w:t>
      </w:r>
      <w:r w:rsidR="00221FD1">
        <w:rPr>
          <w:rFonts w:ascii="Times New Roman" w:hAnsi="Times New Roman" w:cs="Times New Roman"/>
        </w:rPr>
        <w:t xml:space="preserve">the estimated exhumation history for scenario 2 based </w:t>
      </w:r>
      <w:r w:rsidR="00FB283A">
        <w:rPr>
          <w:rFonts w:ascii="Times New Roman" w:hAnsi="Times New Roman" w:cs="Times New Roman"/>
        </w:rPr>
        <w:t>solely</w:t>
      </w:r>
      <w:r w:rsidR="00E31563">
        <w:rPr>
          <w:rFonts w:ascii="Times New Roman" w:hAnsi="Times New Roman" w:cs="Times New Roman"/>
        </w:rPr>
        <w:t xml:space="preserve"> on</w:t>
      </w:r>
      <w:r w:rsidR="00221FD1">
        <w:rPr>
          <w:rFonts w:ascii="Times New Roman" w:hAnsi="Times New Roman" w:cs="Times New Roman"/>
        </w:rPr>
        <w:t xml:space="preserve"> </w:t>
      </w:r>
      <w:r w:rsidR="00221FD1" w:rsidRPr="00221FD1">
        <w:rPr>
          <w:rFonts w:ascii="Times New Roman" w:hAnsi="Times New Roman" w:cs="Times New Roman"/>
          <w:vertAlign w:val="superscript"/>
        </w:rPr>
        <w:t>10</w:t>
      </w:r>
      <w:r w:rsidR="00221FD1">
        <w:rPr>
          <w:rFonts w:ascii="Times New Roman" w:hAnsi="Times New Roman" w:cs="Times New Roman"/>
        </w:rPr>
        <w:t xml:space="preserve">Be and </w:t>
      </w:r>
      <w:r w:rsidR="00221FD1" w:rsidRPr="00221FD1">
        <w:rPr>
          <w:rFonts w:ascii="Times New Roman" w:hAnsi="Times New Roman" w:cs="Times New Roman"/>
          <w:vertAlign w:val="superscript"/>
        </w:rPr>
        <w:t>26</w:t>
      </w:r>
      <w:r w:rsidR="00221FD1">
        <w:rPr>
          <w:rFonts w:ascii="Times New Roman" w:hAnsi="Times New Roman" w:cs="Times New Roman"/>
        </w:rPr>
        <w:t xml:space="preserve">Al concentrations, </w:t>
      </w:r>
      <w:r w:rsidR="00FB283A">
        <w:rPr>
          <w:rFonts w:ascii="Times New Roman" w:hAnsi="Times New Roman" w:cs="Times New Roman"/>
        </w:rPr>
        <w:t>i.e.</w:t>
      </w:r>
      <w:r w:rsidR="00221FD1">
        <w:rPr>
          <w:rFonts w:ascii="Times New Roman" w:hAnsi="Times New Roman" w:cs="Times New Roman"/>
        </w:rPr>
        <w:t xml:space="preserve"> the concentrations of </w:t>
      </w:r>
      <w:r w:rsidR="00221FD1" w:rsidRPr="00221FD1">
        <w:rPr>
          <w:rFonts w:ascii="Times New Roman" w:hAnsi="Times New Roman" w:cs="Times New Roman"/>
          <w:vertAlign w:val="superscript"/>
        </w:rPr>
        <w:t>14</w:t>
      </w:r>
      <w:r w:rsidR="00221FD1">
        <w:rPr>
          <w:rFonts w:ascii="Times New Roman" w:hAnsi="Times New Roman" w:cs="Times New Roman"/>
        </w:rPr>
        <w:t xml:space="preserve">C and </w:t>
      </w:r>
      <w:r w:rsidR="00221FD1" w:rsidRPr="00221FD1">
        <w:rPr>
          <w:rFonts w:ascii="Times New Roman" w:hAnsi="Times New Roman" w:cs="Times New Roman"/>
          <w:vertAlign w:val="superscript"/>
        </w:rPr>
        <w:t>21</w:t>
      </w:r>
      <w:r w:rsidR="00221FD1">
        <w:rPr>
          <w:rFonts w:ascii="Times New Roman" w:hAnsi="Times New Roman" w:cs="Times New Roman"/>
        </w:rPr>
        <w:t xml:space="preserve">Ne </w:t>
      </w:r>
      <w:r w:rsidR="00FB283A">
        <w:rPr>
          <w:rFonts w:ascii="Times New Roman" w:hAnsi="Times New Roman" w:cs="Times New Roman"/>
        </w:rPr>
        <w:t xml:space="preserve">have been excluded </w:t>
      </w:r>
      <w:r w:rsidR="00221FD1">
        <w:rPr>
          <w:rFonts w:ascii="Times New Roman" w:hAnsi="Times New Roman" w:cs="Times New Roman"/>
        </w:rPr>
        <w:t xml:space="preserve">in the MCMC analysis.  </w:t>
      </w:r>
      <w:r w:rsidR="00850988">
        <w:rPr>
          <w:rFonts w:ascii="Times New Roman" w:hAnsi="Times New Roman" w:cs="Times New Roman"/>
        </w:rPr>
        <w:t xml:space="preserve">In this scenario, the estimated exhumation history based on </w:t>
      </w:r>
      <w:r w:rsidR="00850988" w:rsidRPr="00221FD1">
        <w:rPr>
          <w:rFonts w:ascii="Times New Roman" w:hAnsi="Times New Roman" w:cs="Times New Roman"/>
          <w:vertAlign w:val="superscript"/>
        </w:rPr>
        <w:t>10</w:t>
      </w:r>
      <w:r w:rsidR="00850988">
        <w:rPr>
          <w:rFonts w:ascii="Times New Roman" w:hAnsi="Times New Roman" w:cs="Times New Roman"/>
        </w:rPr>
        <w:t xml:space="preserve">Be and </w:t>
      </w:r>
      <w:r w:rsidR="00850988" w:rsidRPr="00221FD1">
        <w:rPr>
          <w:rFonts w:ascii="Times New Roman" w:hAnsi="Times New Roman" w:cs="Times New Roman"/>
          <w:vertAlign w:val="superscript"/>
        </w:rPr>
        <w:t>26</w:t>
      </w:r>
      <w:r w:rsidR="00850988">
        <w:rPr>
          <w:rFonts w:ascii="Times New Roman" w:hAnsi="Times New Roman" w:cs="Times New Roman"/>
        </w:rPr>
        <w:t>Al is very similar to that based on four nuclides (</w:t>
      </w:r>
      <w:r w:rsidR="00850988" w:rsidRPr="00221FD1">
        <w:rPr>
          <w:rFonts w:ascii="Times New Roman" w:hAnsi="Times New Roman" w:cs="Times New Roman"/>
          <w:vertAlign w:val="superscript"/>
        </w:rPr>
        <w:t>10</w:t>
      </w:r>
      <w:r w:rsidR="00850988">
        <w:rPr>
          <w:rFonts w:ascii="Times New Roman" w:hAnsi="Times New Roman" w:cs="Times New Roman"/>
        </w:rPr>
        <w:t xml:space="preserve">Be, </w:t>
      </w:r>
      <w:r w:rsidR="00850988" w:rsidRPr="00221FD1">
        <w:rPr>
          <w:rFonts w:ascii="Times New Roman" w:hAnsi="Times New Roman" w:cs="Times New Roman"/>
          <w:vertAlign w:val="superscript"/>
        </w:rPr>
        <w:t>26</w:t>
      </w:r>
      <w:r w:rsidR="00850988">
        <w:rPr>
          <w:rFonts w:ascii="Times New Roman" w:hAnsi="Times New Roman" w:cs="Times New Roman"/>
        </w:rPr>
        <w:t>Al,</w:t>
      </w:r>
      <w:r w:rsidR="00850988" w:rsidRPr="00850988">
        <w:rPr>
          <w:rFonts w:ascii="Times New Roman" w:hAnsi="Times New Roman" w:cs="Times New Roman"/>
          <w:vertAlign w:val="superscript"/>
        </w:rPr>
        <w:t xml:space="preserve"> </w:t>
      </w:r>
      <w:r w:rsidR="00850988" w:rsidRPr="00221FD1">
        <w:rPr>
          <w:rFonts w:ascii="Times New Roman" w:hAnsi="Times New Roman" w:cs="Times New Roman"/>
          <w:vertAlign w:val="superscript"/>
        </w:rPr>
        <w:t>14</w:t>
      </w:r>
      <w:r w:rsidR="00850988">
        <w:rPr>
          <w:rFonts w:ascii="Times New Roman" w:hAnsi="Times New Roman" w:cs="Times New Roman"/>
        </w:rPr>
        <w:t xml:space="preserve">C, and </w:t>
      </w:r>
      <w:r w:rsidR="00850988" w:rsidRPr="00221FD1">
        <w:rPr>
          <w:rFonts w:ascii="Times New Roman" w:hAnsi="Times New Roman" w:cs="Times New Roman"/>
          <w:vertAlign w:val="superscript"/>
        </w:rPr>
        <w:t>21</w:t>
      </w:r>
      <w:r w:rsidR="00882D77">
        <w:rPr>
          <w:rFonts w:ascii="Times New Roman" w:hAnsi="Times New Roman" w:cs="Times New Roman"/>
        </w:rPr>
        <w:t>Ne) and there are almost no</w:t>
      </w:r>
      <w:r w:rsidR="001D6B6F">
        <w:rPr>
          <w:rFonts w:ascii="Times New Roman" w:hAnsi="Times New Roman" w:cs="Times New Roman"/>
        </w:rPr>
        <w:t xml:space="preserve"> differences between</w:t>
      </w:r>
      <w:r w:rsidR="00850988">
        <w:rPr>
          <w:rFonts w:ascii="Times New Roman" w:hAnsi="Times New Roman" w:cs="Times New Roman"/>
        </w:rPr>
        <w:t xml:space="preserve"> best estimates (median values) and the</w:t>
      </w:r>
      <w:r w:rsidR="00882D77">
        <w:rPr>
          <w:rFonts w:ascii="Times New Roman" w:hAnsi="Times New Roman" w:cs="Times New Roman"/>
        </w:rPr>
        <w:t xml:space="preserve"> degree</w:t>
      </w:r>
      <w:r w:rsidR="00850988">
        <w:rPr>
          <w:rFonts w:ascii="Times New Roman" w:hAnsi="Times New Roman" w:cs="Times New Roman"/>
        </w:rPr>
        <w:t xml:space="preserve"> to which the exhumation history is constrained</w:t>
      </w:r>
      <w:r w:rsidR="00882D77">
        <w:rPr>
          <w:rFonts w:ascii="Times New Roman" w:hAnsi="Times New Roman" w:cs="Times New Roman"/>
        </w:rPr>
        <w:t xml:space="preserve"> (first and third quartiles)</w:t>
      </w:r>
      <w:r w:rsidR="00850988">
        <w:rPr>
          <w:rFonts w:ascii="Times New Roman" w:hAnsi="Times New Roman" w:cs="Times New Roman"/>
        </w:rPr>
        <w:t xml:space="preserve">. </w:t>
      </w:r>
      <w:r w:rsidR="00882D77">
        <w:rPr>
          <w:rFonts w:ascii="Times New Roman" w:hAnsi="Times New Roman" w:cs="Times New Roman"/>
        </w:rPr>
        <w:t>In a quite different</w:t>
      </w:r>
      <w:r w:rsidR="002B213B">
        <w:rPr>
          <w:rFonts w:ascii="Times New Roman" w:hAnsi="Times New Roman" w:cs="Times New Roman"/>
        </w:rPr>
        <w:t xml:space="preserve">, and </w:t>
      </w:r>
      <w:r w:rsidR="00882D77">
        <w:rPr>
          <w:rFonts w:ascii="Times New Roman" w:hAnsi="Times New Roman" w:cs="Times New Roman"/>
        </w:rPr>
        <w:t>somewhat</w:t>
      </w:r>
      <w:r w:rsidR="002B213B">
        <w:rPr>
          <w:rFonts w:ascii="Times New Roman" w:hAnsi="Times New Roman" w:cs="Times New Roman"/>
        </w:rPr>
        <w:t xml:space="preserve"> extreme, </w:t>
      </w:r>
      <w:r w:rsidR="00882D77">
        <w:rPr>
          <w:rFonts w:ascii="Times New Roman" w:hAnsi="Times New Roman" w:cs="Times New Roman"/>
        </w:rPr>
        <w:t xml:space="preserve">experiment, we investigate how well constrained the exhumation history </w:t>
      </w:r>
      <w:r w:rsidR="00E31563">
        <w:rPr>
          <w:rFonts w:ascii="Times New Roman" w:hAnsi="Times New Roman" w:cs="Times New Roman"/>
        </w:rPr>
        <w:t>becomes for scenario 2</w:t>
      </w:r>
      <w:r w:rsidR="00882D77">
        <w:rPr>
          <w:rFonts w:ascii="Times New Roman" w:hAnsi="Times New Roman" w:cs="Times New Roman"/>
        </w:rPr>
        <w:t xml:space="preserve"> if all four nuclides are measured </w:t>
      </w:r>
      <w:r w:rsidR="00E31563">
        <w:rPr>
          <w:rFonts w:ascii="Times New Roman" w:hAnsi="Times New Roman" w:cs="Times New Roman"/>
        </w:rPr>
        <w:t>in a depth profile</w:t>
      </w:r>
      <w:r w:rsidR="00882D77">
        <w:rPr>
          <w:rFonts w:ascii="Times New Roman" w:hAnsi="Times New Roman" w:cs="Times New Roman"/>
        </w:rPr>
        <w:t xml:space="preserve"> (z</w:t>
      </w:r>
      <w:r w:rsidR="00441AF7">
        <w:rPr>
          <w:rFonts w:ascii="Times New Roman" w:hAnsi="Times New Roman" w:cs="Times New Roman"/>
        </w:rPr>
        <w:t xml:space="preserve"> </w:t>
      </w:r>
      <w:r w:rsidR="00882D77">
        <w:rPr>
          <w:rFonts w:ascii="Times New Roman" w:hAnsi="Times New Roman" w:cs="Times New Roman"/>
        </w:rPr>
        <w:t>=</w:t>
      </w:r>
      <w:r w:rsidR="00441AF7">
        <w:rPr>
          <w:rFonts w:ascii="Times New Roman" w:hAnsi="Times New Roman" w:cs="Times New Roman"/>
        </w:rPr>
        <w:t xml:space="preserve"> </w:t>
      </w:r>
      <w:r w:rsidR="00882D77">
        <w:rPr>
          <w:rFonts w:ascii="Times New Roman" w:hAnsi="Times New Roman" w:cs="Times New Roman"/>
        </w:rPr>
        <w:t xml:space="preserve">0, 0.3, 1, 3, and 10 m). </w:t>
      </w:r>
      <w:r w:rsidR="00E31563">
        <w:rPr>
          <w:rFonts w:ascii="Times New Roman" w:hAnsi="Times New Roman" w:cs="Times New Roman"/>
        </w:rPr>
        <w:t>The experiment shows how</w:t>
      </w:r>
      <w:r w:rsidR="00AC7463">
        <w:rPr>
          <w:rFonts w:ascii="Times New Roman" w:hAnsi="Times New Roman" w:cs="Times New Roman"/>
        </w:rPr>
        <w:t xml:space="preserve"> a depth </w:t>
      </w:r>
      <w:r w:rsidR="00460BE8">
        <w:rPr>
          <w:rFonts w:ascii="Times New Roman" w:hAnsi="Times New Roman" w:cs="Times New Roman"/>
        </w:rPr>
        <w:t>profile potentially</w:t>
      </w:r>
      <w:r w:rsidR="00AC7463">
        <w:rPr>
          <w:rFonts w:ascii="Times New Roman" w:hAnsi="Times New Roman" w:cs="Times New Roman"/>
        </w:rPr>
        <w:t xml:space="preserve"> </w:t>
      </w:r>
      <w:r w:rsidR="00460BE8">
        <w:rPr>
          <w:rFonts w:ascii="Times New Roman" w:hAnsi="Times New Roman" w:cs="Times New Roman"/>
        </w:rPr>
        <w:t xml:space="preserve">provides a much more well-constrained </w:t>
      </w:r>
      <w:r w:rsidR="00FB615C">
        <w:rPr>
          <w:rFonts w:ascii="Times New Roman" w:hAnsi="Times New Roman" w:cs="Times New Roman"/>
        </w:rPr>
        <w:t>exhumation history</w:t>
      </w:r>
      <w:r w:rsidR="00AC7463">
        <w:rPr>
          <w:rFonts w:ascii="Times New Roman" w:hAnsi="Times New Roman" w:cs="Times New Roman"/>
        </w:rPr>
        <w:t xml:space="preserve"> (Fig. </w:t>
      </w:r>
      <w:r w:rsidR="006F3576">
        <w:rPr>
          <w:rFonts w:ascii="Times New Roman" w:hAnsi="Times New Roman" w:cs="Times New Roman"/>
        </w:rPr>
        <w:t>10</w:t>
      </w:r>
      <w:r w:rsidR="00AC7463">
        <w:rPr>
          <w:rFonts w:ascii="Times New Roman" w:hAnsi="Times New Roman" w:cs="Times New Roman"/>
        </w:rPr>
        <w:t xml:space="preserve">). </w:t>
      </w:r>
    </w:p>
    <w:p w14:paraId="6D3E7795" w14:textId="77777777" w:rsidR="006A2848" w:rsidRDefault="006A2848" w:rsidP="0092011B">
      <w:pPr>
        <w:ind w:left="-426"/>
        <w:rPr>
          <w:rFonts w:ascii="Times New Roman" w:hAnsi="Times New Roman" w:cs="Times New Roman"/>
          <w:b/>
        </w:rPr>
      </w:pPr>
    </w:p>
    <w:p w14:paraId="3B96890A" w14:textId="6DD7CF20" w:rsidR="00FD6279" w:rsidRDefault="008334F0" w:rsidP="00FD6279">
      <w:pPr>
        <w:ind w:left="-426"/>
        <w:rPr>
          <w:rFonts w:ascii="Times New Roman" w:hAnsi="Times New Roman" w:cs="Times New Roman"/>
          <w:b/>
        </w:rPr>
      </w:pPr>
      <w:r>
        <w:rPr>
          <w:rFonts w:ascii="Times New Roman" w:hAnsi="Times New Roman" w:cs="Times New Roman"/>
          <w:b/>
        </w:rPr>
        <w:t>4.3</w:t>
      </w:r>
      <w:bookmarkStart w:id="1" w:name="_GoBack"/>
      <w:bookmarkEnd w:id="1"/>
      <w:r w:rsidR="00FD6279" w:rsidRPr="00964F11">
        <w:rPr>
          <w:rFonts w:ascii="Times New Roman" w:hAnsi="Times New Roman" w:cs="Times New Roman"/>
          <w:b/>
        </w:rPr>
        <w:t xml:space="preserve"> </w:t>
      </w:r>
      <w:r w:rsidR="00FD6279">
        <w:rPr>
          <w:rFonts w:ascii="Times New Roman" w:hAnsi="Times New Roman" w:cs="Times New Roman"/>
          <w:b/>
        </w:rPr>
        <w:t>Landscape scenario 3 – Upernavik, West Greenland</w:t>
      </w:r>
    </w:p>
    <w:p w14:paraId="098BD707" w14:textId="4A97007E" w:rsidR="00FD6279" w:rsidRDefault="00FD6279" w:rsidP="00FD6279">
      <w:pPr>
        <w:ind w:left="-426"/>
        <w:rPr>
          <w:rFonts w:ascii="Times New Roman" w:hAnsi="Times New Roman" w:cs="Times New Roman"/>
        </w:rPr>
      </w:pPr>
      <w:r>
        <w:rPr>
          <w:rFonts w:ascii="Times New Roman" w:hAnsi="Times New Roman" w:cs="Times New Roman"/>
        </w:rPr>
        <w:t>In the third scenario, the model framework is applied to real data derived from a sample collected in the area around Upernavik, West Greenland (Corbett et al., 2013). This bedrock sample (GU110)</w:t>
      </w:r>
      <w:r w:rsidR="00236786">
        <w:rPr>
          <w:rFonts w:ascii="Times New Roman" w:hAnsi="Times New Roman" w:cs="Times New Roman"/>
        </w:rPr>
        <w:t>, which</w:t>
      </w:r>
      <w:r>
        <w:rPr>
          <w:rFonts w:ascii="Times New Roman" w:hAnsi="Times New Roman" w:cs="Times New Roman"/>
        </w:rPr>
        <w:t xml:space="preserve"> was collected at an elevation of 745 m a.s.l.</w:t>
      </w:r>
      <w:r w:rsidR="00187965">
        <w:rPr>
          <w:rFonts w:ascii="Times New Roman" w:hAnsi="Times New Roman" w:cs="Times New Roman"/>
        </w:rPr>
        <w:t xml:space="preserve">, </w:t>
      </w:r>
      <w:r w:rsidR="00236786">
        <w:rPr>
          <w:rFonts w:ascii="Times New Roman" w:hAnsi="Times New Roman" w:cs="Times New Roman"/>
        </w:rPr>
        <w:t xml:space="preserve">was chosen for this analysis because the measured </w:t>
      </w:r>
      <w:r w:rsidR="00236786" w:rsidRPr="00B416B7">
        <w:rPr>
          <w:rFonts w:ascii="Times New Roman" w:hAnsi="Times New Roman" w:cs="Times New Roman"/>
          <w:vertAlign w:val="superscript"/>
        </w:rPr>
        <w:t>10</w:t>
      </w:r>
      <w:r w:rsidR="00B416B7">
        <w:rPr>
          <w:rFonts w:ascii="Times New Roman" w:hAnsi="Times New Roman" w:cs="Times New Roman"/>
        </w:rPr>
        <w:t xml:space="preserve">Be and </w:t>
      </w:r>
      <w:r w:rsidR="00B416B7" w:rsidRPr="00B416B7">
        <w:rPr>
          <w:rFonts w:ascii="Times New Roman" w:hAnsi="Times New Roman" w:cs="Times New Roman"/>
          <w:vertAlign w:val="superscript"/>
        </w:rPr>
        <w:t>26</w:t>
      </w:r>
      <w:r w:rsidR="00236786">
        <w:rPr>
          <w:rFonts w:ascii="Times New Roman" w:hAnsi="Times New Roman" w:cs="Times New Roman"/>
        </w:rPr>
        <w:t>Al concentrations indicate an old total history (989 kyr). No</w:t>
      </w:r>
      <w:r w:rsidR="00187965">
        <w:rPr>
          <w:rFonts w:ascii="Times New Roman" w:hAnsi="Times New Roman" w:cs="Times New Roman"/>
        </w:rPr>
        <w:t xml:space="preserve"> boulders wer</w:t>
      </w:r>
      <w:r w:rsidR="00236786">
        <w:rPr>
          <w:rFonts w:ascii="Times New Roman" w:hAnsi="Times New Roman" w:cs="Times New Roman"/>
        </w:rPr>
        <w:t>e sampled at this site, but b</w:t>
      </w:r>
      <w:r w:rsidR="00187965">
        <w:rPr>
          <w:rFonts w:ascii="Times New Roman" w:hAnsi="Times New Roman" w:cs="Times New Roman"/>
        </w:rPr>
        <w:t xml:space="preserve">oulders collected from </w:t>
      </w:r>
      <w:r w:rsidR="00236786">
        <w:rPr>
          <w:rFonts w:ascii="Times New Roman" w:hAnsi="Times New Roman" w:cs="Times New Roman"/>
        </w:rPr>
        <w:t>lower elevations in this</w:t>
      </w:r>
      <w:r w:rsidR="00187965">
        <w:rPr>
          <w:rFonts w:ascii="Times New Roman" w:hAnsi="Times New Roman" w:cs="Times New Roman"/>
        </w:rPr>
        <w:t xml:space="preserve"> area suggest that the last deglaciation event occurred around 11-12 kyr ago, but </w:t>
      </w:r>
      <w:r w:rsidR="00236786">
        <w:rPr>
          <w:rFonts w:ascii="Times New Roman" w:hAnsi="Times New Roman" w:cs="Times New Roman"/>
        </w:rPr>
        <w:t>this</w:t>
      </w:r>
      <w:r w:rsidR="00187965">
        <w:rPr>
          <w:rFonts w:ascii="Times New Roman" w:hAnsi="Times New Roman" w:cs="Times New Roman"/>
        </w:rPr>
        <w:t xml:space="preserve"> age may not apply to higher elevations. The </w:t>
      </w:r>
      <w:r w:rsidR="00187965" w:rsidRPr="0000028B">
        <w:rPr>
          <w:rFonts w:ascii="Times New Roman" w:hAnsi="Times New Roman" w:cs="Times New Roman"/>
          <w:vertAlign w:val="superscript"/>
        </w:rPr>
        <w:t>10</w:t>
      </w:r>
      <w:r w:rsidR="00187965">
        <w:rPr>
          <w:rFonts w:ascii="Times New Roman" w:hAnsi="Times New Roman" w:cs="Times New Roman"/>
        </w:rPr>
        <w:t xml:space="preserve">Be and </w:t>
      </w:r>
      <w:r w:rsidR="00187965" w:rsidRPr="0000028B">
        <w:rPr>
          <w:rFonts w:ascii="Times New Roman" w:hAnsi="Times New Roman" w:cs="Times New Roman"/>
          <w:vertAlign w:val="superscript"/>
        </w:rPr>
        <w:t>26</w:t>
      </w:r>
      <w:r w:rsidR="00187965">
        <w:rPr>
          <w:rFonts w:ascii="Times New Roman" w:hAnsi="Times New Roman" w:cs="Times New Roman"/>
        </w:rPr>
        <w:t>Al production rates at the sample site were obtained by use of the northeastern North American production rates and the CRONU</w:t>
      </w:r>
      <w:r w:rsidR="00441AF7">
        <w:rPr>
          <w:rFonts w:ascii="Times New Roman" w:hAnsi="Times New Roman" w:cs="Times New Roman"/>
        </w:rPr>
        <w:t>S-Earth on-line calculator. The</w:t>
      </w:r>
      <w:r w:rsidR="00187965">
        <w:rPr>
          <w:rFonts w:ascii="Times New Roman" w:hAnsi="Times New Roman" w:cs="Times New Roman"/>
        </w:rPr>
        <w:t xml:space="preserve"> muonic production rates</w:t>
      </w:r>
      <w:r w:rsidR="000C1770">
        <w:rPr>
          <w:rFonts w:ascii="Times New Roman" w:hAnsi="Times New Roman" w:cs="Times New Roman"/>
        </w:rPr>
        <w:t xml:space="preserve"> were calculated according to </w:t>
      </w:r>
      <w:proofErr w:type="spellStart"/>
      <w:r w:rsidR="000C1770">
        <w:rPr>
          <w:rFonts w:ascii="Times New Roman" w:hAnsi="Times New Roman" w:cs="Times New Roman"/>
        </w:rPr>
        <w:t>Balco</w:t>
      </w:r>
      <w:proofErr w:type="spellEnd"/>
      <w:r w:rsidR="000C1770">
        <w:rPr>
          <w:rFonts w:ascii="Times New Roman" w:hAnsi="Times New Roman" w:cs="Times New Roman"/>
        </w:rPr>
        <w:t xml:space="preserve"> et al. (2008)</w:t>
      </w:r>
      <w:r w:rsidR="00441AF7">
        <w:rPr>
          <w:rFonts w:ascii="Times New Roman" w:hAnsi="Times New Roman" w:cs="Times New Roman"/>
        </w:rPr>
        <w:t xml:space="preserve">. The uncertainties associated with the measured </w:t>
      </w:r>
      <w:r w:rsidR="00441AF7" w:rsidRPr="0000028B">
        <w:rPr>
          <w:rFonts w:ascii="Times New Roman" w:hAnsi="Times New Roman" w:cs="Times New Roman"/>
          <w:vertAlign w:val="superscript"/>
        </w:rPr>
        <w:t>10</w:t>
      </w:r>
      <w:r w:rsidR="00441AF7">
        <w:rPr>
          <w:rFonts w:ascii="Times New Roman" w:hAnsi="Times New Roman" w:cs="Times New Roman"/>
        </w:rPr>
        <w:t>Be (5.67x10</w:t>
      </w:r>
      <w:r w:rsidR="00441AF7" w:rsidRPr="00441AF7">
        <w:rPr>
          <w:rFonts w:ascii="Times New Roman" w:hAnsi="Times New Roman" w:cs="Times New Roman"/>
          <w:vertAlign w:val="superscript"/>
        </w:rPr>
        <w:t>5</w:t>
      </w:r>
      <w:r w:rsidR="00441AF7">
        <w:rPr>
          <w:rFonts w:ascii="Times New Roman" w:hAnsi="Times New Roman" w:cs="Times New Roman"/>
          <w:vertAlign w:val="superscript"/>
        </w:rPr>
        <w:t xml:space="preserve"> </w:t>
      </w:r>
      <w:r w:rsidR="00441AF7">
        <w:rPr>
          <w:rFonts w:ascii="Times New Roman" w:hAnsi="Times New Roman" w:cs="Times New Roman"/>
        </w:rPr>
        <w:t xml:space="preserve">atoms/g) and </w:t>
      </w:r>
      <w:r w:rsidR="00441AF7" w:rsidRPr="0000028B">
        <w:rPr>
          <w:rFonts w:ascii="Times New Roman" w:hAnsi="Times New Roman" w:cs="Times New Roman"/>
          <w:vertAlign w:val="superscript"/>
        </w:rPr>
        <w:t>26</w:t>
      </w:r>
      <w:r w:rsidR="00441AF7">
        <w:rPr>
          <w:rFonts w:ascii="Times New Roman" w:hAnsi="Times New Roman" w:cs="Times New Roman"/>
        </w:rPr>
        <w:t>Al (2.67x10</w:t>
      </w:r>
      <w:r w:rsidR="00441AF7">
        <w:rPr>
          <w:rFonts w:ascii="Times New Roman" w:hAnsi="Times New Roman" w:cs="Times New Roman"/>
          <w:vertAlign w:val="superscript"/>
        </w:rPr>
        <w:t xml:space="preserve">6 </w:t>
      </w:r>
      <w:r w:rsidR="00441AF7">
        <w:rPr>
          <w:rFonts w:ascii="Times New Roman" w:hAnsi="Times New Roman" w:cs="Times New Roman"/>
        </w:rPr>
        <w:t>atoms/g) concentrations were 2.6 % and 4.0 %, respectively.</w:t>
      </w:r>
    </w:p>
    <w:p w14:paraId="5291DD25" w14:textId="77777777" w:rsidR="00F02E47" w:rsidRDefault="00F02E47" w:rsidP="00FD6279">
      <w:pPr>
        <w:ind w:left="-426"/>
        <w:rPr>
          <w:rFonts w:ascii="Times New Roman" w:hAnsi="Times New Roman" w:cs="Times New Roman"/>
        </w:rPr>
      </w:pPr>
    </w:p>
    <w:p w14:paraId="0A566833" w14:textId="7D19983A" w:rsidR="00547B90" w:rsidRDefault="00716CCE" w:rsidP="00B9736B">
      <w:pPr>
        <w:ind w:left="-426"/>
        <w:rPr>
          <w:rFonts w:ascii="Times New Roman" w:hAnsi="Times New Roman" w:cs="Times New Roman"/>
        </w:rPr>
      </w:pPr>
      <w:r w:rsidRPr="00716CCE">
        <w:rPr>
          <w:rFonts w:ascii="Times New Roman" w:hAnsi="Times New Roman" w:cs="Times New Roman"/>
        </w:rPr>
        <w:t>In the initial MCMC analysis</w:t>
      </w:r>
      <w:r>
        <w:rPr>
          <w:rFonts w:ascii="Times New Roman" w:hAnsi="Times New Roman" w:cs="Times New Roman"/>
        </w:rPr>
        <w:t xml:space="preserve">, the last deglaciation event was constrained </w:t>
      </w:r>
      <w:r w:rsidR="000C1770">
        <w:rPr>
          <w:rFonts w:ascii="Times New Roman" w:hAnsi="Times New Roman" w:cs="Times New Roman"/>
        </w:rPr>
        <w:t>to the period 10-12 kyr, in agreement with</w:t>
      </w:r>
      <w:r>
        <w:rPr>
          <w:rFonts w:ascii="Times New Roman" w:hAnsi="Times New Roman" w:cs="Times New Roman"/>
        </w:rPr>
        <w:t xml:space="preserve"> studies of boulders from lower elevations in the area. The MCMC analysis reveals that the interglacial erosion rate was less than 6 m/Myr, and most likely in the range 0.6-6 m/Myr. The gl</w:t>
      </w:r>
      <w:r w:rsidR="00C914F4">
        <w:rPr>
          <w:rFonts w:ascii="Times New Roman" w:hAnsi="Times New Roman" w:cs="Times New Roman"/>
        </w:rPr>
        <w:t>acial erosion rate is more well</w:t>
      </w:r>
      <w:r w:rsidR="00471938">
        <w:rPr>
          <w:rFonts w:ascii="Times New Roman" w:hAnsi="Times New Roman" w:cs="Times New Roman"/>
        </w:rPr>
        <w:t xml:space="preserve"> constrained</w:t>
      </w:r>
      <w:r w:rsidR="003662EE">
        <w:rPr>
          <w:rFonts w:ascii="Times New Roman" w:hAnsi="Times New Roman" w:cs="Times New Roman"/>
        </w:rPr>
        <w:t xml:space="preserve"> with </w:t>
      </w:r>
      <w:r w:rsidR="00471938">
        <w:rPr>
          <w:rFonts w:ascii="Times New Roman" w:hAnsi="Times New Roman" w:cs="Times New Roman"/>
        </w:rPr>
        <w:t>the most likely erosion rate falling within the interval 1.25-2.5 m/Myr</w:t>
      </w:r>
      <w:r w:rsidR="00C914F4">
        <w:rPr>
          <w:rFonts w:ascii="Times New Roman" w:hAnsi="Times New Roman" w:cs="Times New Roman"/>
        </w:rPr>
        <w:t>, depending on the exposure history constrained by th</w:t>
      </w:r>
      <w:r w:rsidR="00F02E47">
        <w:rPr>
          <w:rFonts w:ascii="Times New Roman" w:hAnsi="Times New Roman" w:cs="Times New Roman"/>
        </w:rPr>
        <w:t xml:space="preserve">e model. Interestingly, the </w:t>
      </w:r>
      <w:r w:rsidR="00F02E47" w:rsidRPr="00BB30BF">
        <w:rPr>
          <w:rFonts w:ascii="Symbol" w:hAnsi="Symbol" w:cs="Times New Roman"/>
          <w:i/>
        </w:rPr>
        <w:t></w:t>
      </w:r>
      <w:r w:rsidR="00F02E47" w:rsidRPr="00BB30BF">
        <w:rPr>
          <w:rFonts w:ascii="Times New Roman" w:hAnsi="Times New Roman" w:cs="Times New Roman"/>
          <w:i/>
          <w:vertAlign w:val="superscript"/>
        </w:rPr>
        <w:t>18</w:t>
      </w:r>
      <w:r w:rsidR="00F02E47" w:rsidRPr="00BB30BF">
        <w:rPr>
          <w:rFonts w:ascii="Times New Roman" w:hAnsi="Times New Roman" w:cs="Times New Roman"/>
          <w:i/>
        </w:rPr>
        <w:t>O</w:t>
      </w:r>
      <w:r w:rsidR="00F02E47" w:rsidRPr="005514C7">
        <w:rPr>
          <w:rFonts w:ascii="Times New Roman" w:hAnsi="Times New Roman" w:cs="Times New Roman"/>
          <w:i/>
          <w:vertAlign w:val="subscript"/>
        </w:rPr>
        <w:t>threshold</w:t>
      </w:r>
      <w:r w:rsidR="00471938">
        <w:rPr>
          <w:rFonts w:ascii="Times New Roman" w:hAnsi="Times New Roman" w:cs="Times New Roman"/>
        </w:rPr>
        <w:t xml:space="preserve"> value is very well </w:t>
      </w:r>
      <w:r w:rsidR="00F02E47">
        <w:rPr>
          <w:rFonts w:ascii="Times New Roman" w:hAnsi="Times New Roman" w:cs="Times New Roman"/>
        </w:rPr>
        <w:t>constrained</w:t>
      </w:r>
      <w:r w:rsidR="003607BB">
        <w:rPr>
          <w:rFonts w:ascii="Times New Roman" w:hAnsi="Times New Roman" w:cs="Times New Roman"/>
        </w:rPr>
        <w:t xml:space="preserve">, suggesting that the exposure history is defined by values in the range </w:t>
      </w:r>
      <w:r w:rsidR="0026655C">
        <w:rPr>
          <w:rFonts w:ascii="Times New Roman" w:hAnsi="Times New Roman" w:cs="Times New Roman"/>
        </w:rPr>
        <w:t>3.8</w:t>
      </w:r>
      <w:r w:rsidR="00471938">
        <w:rPr>
          <w:rFonts w:ascii="Times New Roman" w:hAnsi="Times New Roman" w:cs="Times New Roman"/>
        </w:rPr>
        <w:t>1-3.84</w:t>
      </w:r>
      <w:r w:rsidR="0026655C">
        <w:rPr>
          <w:rFonts w:ascii="Times New Roman" w:hAnsi="Times New Roman" w:cs="Times New Roman"/>
        </w:rPr>
        <w:t xml:space="preserve"> ‰</w:t>
      </w:r>
      <w:r w:rsidR="003607BB">
        <w:rPr>
          <w:rFonts w:ascii="Times New Roman" w:hAnsi="Times New Roman" w:cs="Times New Roman"/>
        </w:rPr>
        <w:t xml:space="preserve">. Such </w:t>
      </w:r>
      <w:r w:rsidR="003607BB" w:rsidRPr="00BB30BF">
        <w:rPr>
          <w:rFonts w:ascii="Symbol" w:hAnsi="Symbol" w:cs="Times New Roman"/>
          <w:i/>
        </w:rPr>
        <w:t></w:t>
      </w:r>
      <w:r w:rsidR="003607BB" w:rsidRPr="00BB30BF">
        <w:rPr>
          <w:rFonts w:ascii="Times New Roman" w:hAnsi="Times New Roman" w:cs="Times New Roman"/>
          <w:i/>
          <w:vertAlign w:val="superscript"/>
        </w:rPr>
        <w:t>18</w:t>
      </w:r>
      <w:r w:rsidR="003607BB" w:rsidRPr="00BB30BF">
        <w:rPr>
          <w:rFonts w:ascii="Times New Roman" w:hAnsi="Times New Roman" w:cs="Times New Roman"/>
          <w:i/>
        </w:rPr>
        <w:t>O</w:t>
      </w:r>
      <w:r w:rsidR="003607BB" w:rsidRPr="005514C7">
        <w:rPr>
          <w:rFonts w:ascii="Times New Roman" w:hAnsi="Times New Roman" w:cs="Times New Roman"/>
          <w:i/>
          <w:vertAlign w:val="subscript"/>
        </w:rPr>
        <w:t>threshold</w:t>
      </w:r>
      <w:r w:rsidR="003607BB">
        <w:rPr>
          <w:rFonts w:ascii="Times New Roman" w:hAnsi="Times New Roman" w:cs="Times New Roman"/>
        </w:rPr>
        <w:t xml:space="preserve"> values imply that the total amount of exposure within the last million years was limited to the range 80-11</w:t>
      </w:r>
      <w:r w:rsidR="00DB0C96">
        <w:rPr>
          <w:rFonts w:ascii="Times New Roman" w:hAnsi="Times New Roman" w:cs="Times New Roman"/>
        </w:rPr>
        <w:t>0 kyr, of which ~26</w:t>
      </w:r>
      <w:r w:rsidR="003607BB">
        <w:rPr>
          <w:rFonts w:ascii="Times New Roman" w:hAnsi="Times New Roman" w:cs="Times New Roman"/>
        </w:rPr>
        <w:t xml:space="preserve"> kyr of exposure occurred during marine isotope stage 11</w:t>
      </w:r>
      <w:r w:rsidR="005921BF">
        <w:rPr>
          <w:rFonts w:ascii="Times New Roman" w:hAnsi="Times New Roman" w:cs="Times New Roman"/>
        </w:rPr>
        <w:t xml:space="preserve"> around 400 ka</w:t>
      </w:r>
      <w:r w:rsidR="003607BB">
        <w:rPr>
          <w:rFonts w:ascii="Times New Roman" w:hAnsi="Times New Roman" w:cs="Times New Roman"/>
        </w:rPr>
        <w:t xml:space="preserve">. </w:t>
      </w:r>
      <w:r w:rsidR="00DB0C96">
        <w:rPr>
          <w:rFonts w:ascii="Times New Roman" w:hAnsi="Times New Roman" w:cs="Times New Roman"/>
        </w:rPr>
        <w:t xml:space="preserve">This limited amount of exposure is highly consistent with the minimum-limiting exposure duration (88 kyr) and burial duration (901 kyr) found by Corbett et al. (2013) based on the two-isotope burial-exposure diagram. </w:t>
      </w:r>
      <w:r w:rsidR="00547B90">
        <w:rPr>
          <w:rFonts w:ascii="Times New Roman" w:hAnsi="Times New Roman" w:cs="Times New Roman"/>
        </w:rPr>
        <w:t>The most likely exhumation history can be computed from the best f</w:t>
      </w:r>
      <w:r w:rsidR="006F3576">
        <w:rPr>
          <w:rFonts w:ascii="Times New Roman" w:hAnsi="Times New Roman" w:cs="Times New Roman"/>
        </w:rPr>
        <w:t>itting model parameters (Fig. 11</w:t>
      </w:r>
      <w:r w:rsidR="00547B90">
        <w:rPr>
          <w:rFonts w:ascii="Times New Roman" w:hAnsi="Times New Roman" w:cs="Times New Roman"/>
        </w:rPr>
        <w:t xml:space="preserve">, black line). Note that the </w:t>
      </w:r>
      <w:r w:rsidR="006F3576">
        <w:rPr>
          <w:rFonts w:ascii="Times New Roman" w:hAnsi="Times New Roman" w:cs="Times New Roman"/>
        </w:rPr>
        <w:t>shady lines in Fig. 11</w:t>
      </w:r>
      <w:r w:rsidR="003C2890">
        <w:rPr>
          <w:rFonts w:ascii="Times New Roman" w:hAnsi="Times New Roman" w:cs="Times New Roman"/>
        </w:rPr>
        <w:t>, representing the 10,000 simulations used to constrain the best fitting model parameters, do no reflect the actual uncertainty. The reason is that, intrinsic to the MCMC technique, the method is forced to also accept models that do not provide an optimal fit to the observations in order to map out the range of model parameters that actually do provide optimal fits.</w:t>
      </w:r>
      <w:r w:rsidR="009349DD">
        <w:rPr>
          <w:rFonts w:ascii="Times New Roman" w:hAnsi="Times New Roman" w:cs="Times New Roman"/>
        </w:rPr>
        <w:t xml:space="preserve"> The upper and l</w:t>
      </w:r>
      <w:r w:rsidR="00B87E1C">
        <w:rPr>
          <w:rFonts w:ascii="Times New Roman" w:hAnsi="Times New Roman" w:cs="Times New Roman"/>
        </w:rPr>
        <w:t>ower quartiles provide a more accurate representation of the uncertainty associated with the exhumation history.</w:t>
      </w:r>
    </w:p>
    <w:p w14:paraId="775FD530" w14:textId="77777777" w:rsidR="00547B90" w:rsidRDefault="00547B90" w:rsidP="00B9736B">
      <w:pPr>
        <w:ind w:left="-426"/>
        <w:rPr>
          <w:rFonts w:ascii="Times New Roman" w:hAnsi="Times New Roman" w:cs="Times New Roman"/>
        </w:rPr>
      </w:pPr>
    </w:p>
    <w:p w14:paraId="7B08F826" w14:textId="59F1DA49" w:rsidR="0080380B" w:rsidRPr="00B9736B" w:rsidRDefault="003C3202" w:rsidP="00B9736B">
      <w:pPr>
        <w:ind w:left="-426"/>
        <w:rPr>
          <w:rFonts w:ascii="Times New Roman" w:hAnsi="Times New Roman" w:cs="Times New Roman"/>
        </w:rPr>
      </w:pPr>
      <w:r>
        <w:rPr>
          <w:rFonts w:ascii="Times New Roman" w:hAnsi="Times New Roman" w:cs="Times New Roman"/>
        </w:rPr>
        <w:lastRenderedPageBreak/>
        <w:t>A</w:t>
      </w:r>
      <w:r w:rsidR="006F3576">
        <w:rPr>
          <w:rFonts w:ascii="Times New Roman" w:hAnsi="Times New Roman" w:cs="Times New Roman"/>
        </w:rPr>
        <w:t xml:space="preserve"> slightly different</w:t>
      </w:r>
      <w:r>
        <w:rPr>
          <w:rFonts w:ascii="Times New Roman" w:hAnsi="Times New Roman" w:cs="Times New Roman"/>
        </w:rPr>
        <w:t xml:space="preserve"> MCMC an</w:t>
      </w:r>
      <w:r w:rsidR="00CF24CC">
        <w:rPr>
          <w:rFonts w:ascii="Times New Roman" w:hAnsi="Times New Roman" w:cs="Times New Roman"/>
        </w:rPr>
        <w:t xml:space="preserve">alysis, which assumed no prior information regarding the timing of the last deglaciation event, was also carried out. This analysis yielded very similar results, including a slightly lower glacial erosion rate (1.25 m/Myr compared to 1.8 m/Myr on average) and slightly less total exposure </w:t>
      </w:r>
      <w:r w:rsidR="00620C7E">
        <w:rPr>
          <w:rFonts w:ascii="Times New Roman" w:hAnsi="Times New Roman" w:cs="Times New Roman"/>
        </w:rPr>
        <w:t>over the last Myr</w:t>
      </w:r>
      <w:r w:rsidR="00CF24CC">
        <w:rPr>
          <w:rFonts w:ascii="Times New Roman" w:hAnsi="Times New Roman" w:cs="Times New Roman"/>
        </w:rPr>
        <w:t>.</w:t>
      </w:r>
      <w:r w:rsidR="00620C7E">
        <w:rPr>
          <w:rFonts w:ascii="Times New Roman" w:hAnsi="Times New Roman" w:cs="Times New Roman"/>
        </w:rPr>
        <w:t xml:space="preserve"> </w:t>
      </w:r>
      <w:r w:rsidR="000D7F46">
        <w:rPr>
          <w:rFonts w:ascii="Times New Roman" w:hAnsi="Times New Roman" w:cs="Times New Roman"/>
        </w:rPr>
        <w:t>These differences result from</w:t>
      </w:r>
      <w:r w:rsidR="00B75350">
        <w:rPr>
          <w:rFonts w:ascii="Times New Roman" w:hAnsi="Times New Roman" w:cs="Times New Roman"/>
        </w:rPr>
        <w:t xml:space="preserve"> an estimated age of the last deglacial event of 30-35 kyr, which clearly is different from the deglacial age inferred from nearby boulders found at lower elevations. Although the exhumation histories are very similar in this case, it demonstrates the importance of including prior information regarding glacial-interglacial transitions. The inclusion of an extra nuclide, particularly </w:t>
      </w:r>
      <w:r w:rsidR="00B75350" w:rsidRPr="000C1770">
        <w:rPr>
          <w:rFonts w:ascii="Times New Roman" w:hAnsi="Times New Roman" w:cs="Times New Roman"/>
          <w:vertAlign w:val="superscript"/>
        </w:rPr>
        <w:t>14</w:t>
      </w:r>
      <w:r w:rsidR="00B75350">
        <w:rPr>
          <w:rFonts w:ascii="Times New Roman" w:hAnsi="Times New Roman" w:cs="Times New Roman"/>
        </w:rPr>
        <w:t>C, or a depth profile would help constrain the model parameters in the MCMC analysis.</w:t>
      </w:r>
    </w:p>
    <w:p w14:paraId="68E7FB1C" w14:textId="77777777" w:rsidR="0098779B" w:rsidRPr="00BB30BF" w:rsidRDefault="0098779B" w:rsidP="0092011B">
      <w:pPr>
        <w:ind w:left="-426"/>
        <w:rPr>
          <w:rFonts w:ascii="Times New Roman" w:hAnsi="Times New Roman" w:cs="Times New Roman"/>
          <w:b/>
        </w:rPr>
      </w:pPr>
    </w:p>
    <w:p w14:paraId="367746FB" w14:textId="3A6A6B43" w:rsidR="0082159F" w:rsidRDefault="00714053" w:rsidP="0025109C">
      <w:pPr>
        <w:ind w:left="-426"/>
        <w:outlineLvl w:val="0"/>
        <w:rPr>
          <w:rFonts w:ascii="Times New Roman" w:hAnsi="Times New Roman" w:cs="Times New Roman"/>
          <w:b/>
        </w:rPr>
      </w:pPr>
      <w:r w:rsidRPr="00BB30BF">
        <w:rPr>
          <w:rFonts w:ascii="Times New Roman" w:hAnsi="Times New Roman" w:cs="Times New Roman"/>
          <w:b/>
        </w:rPr>
        <w:t>5</w:t>
      </w:r>
      <w:r w:rsidR="005A7F50">
        <w:rPr>
          <w:rFonts w:ascii="Times New Roman" w:hAnsi="Times New Roman" w:cs="Times New Roman"/>
          <w:b/>
        </w:rPr>
        <w:t>.</w:t>
      </w:r>
      <w:r w:rsidR="00BB4185" w:rsidRPr="00BB30BF">
        <w:rPr>
          <w:rFonts w:ascii="Times New Roman" w:hAnsi="Times New Roman" w:cs="Times New Roman"/>
          <w:b/>
        </w:rPr>
        <w:t xml:space="preserve"> </w:t>
      </w:r>
      <w:r w:rsidR="0082159F" w:rsidRPr="00BB30BF">
        <w:rPr>
          <w:rFonts w:ascii="Times New Roman" w:hAnsi="Times New Roman" w:cs="Times New Roman"/>
          <w:b/>
        </w:rPr>
        <w:t>Discussion</w:t>
      </w:r>
    </w:p>
    <w:p w14:paraId="39A80934" w14:textId="606EA85C" w:rsidR="00667C27" w:rsidRDefault="00577251" w:rsidP="0025109C">
      <w:pPr>
        <w:ind w:left="-426"/>
        <w:outlineLvl w:val="0"/>
        <w:rPr>
          <w:rFonts w:ascii="Times New Roman" w:hAnsi="Times New Roman" w:cs="Times New Roman"/>
        </w:rPr>
      </w:pPr>
      <w:r>
        <w:rPr>
          <w:rFonts w:ascii="Times New Roman" w:hAnsi="Times New Roman" w:cs="Times New Roman"/>
        </w:rPr>
        <w:t xml:space="preserve">The framework presented </w:t>
      </w:r>
      <w:r w:rsidR="00810BC5">
        <w:rPr>
          <w:rFonts w:ascii="Times New Roman" w:hAnsi="Times New Roman" w:cs="Times New Roman"/>
        </w:rPr>
        <w:t>here provides a highly</w:t>
      </w:r>
      <w:r w:rsidR="007E1512">
        <w:rPr>
          <w:rFonts w:ascii="Times New Roman" w:hAnsi="Times New Roman" w:cs="Times New Roman"/>
        </w:rPr>
        <w:t xml:space="preserve"> flexible multi-nuclide approach </w:t>
      </w:r>
      <w:r>
        <w:rPr>
          <w:rFonts w:ascii="Times New Roman" w:hAnsi="Times New Roman" w:cs="Times New Roman"/>
        </w:rPr>
        <w:t xml:space="preserve">to </w:t>
      </w:r>
      <w:r w:rsidR="003565DF">
        <w:rPr>
          <w:rFonts w:ascii="Times New Roman" w:hAnsi="Times New Roman" w:cs="Times New Roman"/>
        </w:rPr>
        <w:t>delineate</w:t>
      </w:r>
      <w:r>
        <w:rPr>
          <w:rFonts w:ascii="Times New Roman" w:hAnsi="Times New Roman" w:cs="Times New Roman"/>
        </w:rPr>
        <w:t xml:space="preserve"> likely landscape histories and past </w:t>
      </w:r>
      <w:r w:rsidR="003565DF">
        <w:rPr>
          <w:rFonts w:ascii="Times New Roman" w:hAnsi="Times New Roman" w:cs="Times New Roman"/>
        </w:rPr>
        <w:t>erosion rates i</w:t>
      </w:r>
      <w:r>
        <w:rPr>
          <w:rFonts w:ascii="Times New Roman" w:hAnsi="Times New Roman" w:cs="Times New Roman"/>
        </w:rPr>
        <w:t xml:space="preserve">n terrains previously covered by glaciers or ice sheets. </w:t>
      </w:r>
      <w:r w:rsidR="007E1512">
        <w:rPr>
          <w:rFonts w:ascii="Times New Roman" w:hAnsi="Times New Roman" w:cs="Times New Roman"/>
        </w:rPr>
        <w:t>The approach is designed to be easily</w:t>
      </w:r>
      <w:r w:rsidR="00810BC5">
        <w:rPr>
          <w:rFonts w:ascii="Times New Roman" w:hAnsi="Times New Roman" w:cs="Times New Roman"/>
        </w:rPr>
        <w:t xml:space="preserve"> applicable to </w:t>
      </w:r>
      <w:r w:rsidR="00CD7496">
        <w:rPr>
          <w:rFonts w:ascii="Times New Roman" w:hAnsi="Times New Roman" w:cs="Times New Roman"/>
        </w:rPr>
        <w:t xml:space="preserve">a wide range of very </w:t>
      </w:r>
      <w:r w:rsidR="0029290E">
        <w:rPr>
          <w:rFonts w:ascii="Times New Roman" w:hAnsi="Times New Roman" w:cs="Times New Roman"/>
        </w:rPr>
        <w:t>specific settings</w:t>
      </w:r>
      <w:r w:rsidR="00CD7496">
        <w:rPr>
          <w:rFonts w:ascii="Times New Roman" w:hAnsi="Times New Roman" w:cs="Times New Roman"/>
        </w:rPr>
        <w:t xml:space="preserve"> or problems. </w:t>
      </w:r>
      <w:r w:rsidR="007E1512">
        <w:rPr>
          <w:rFonts w:ascii="Times New Roman" w:hAnsi="Times New Roman" w:cs="Times New Roman"/>
        </w:rPr>
        <w:t>As such, the user may specific</w:t>
      </w:r>
      <w:r w:rsidR="00810BC5">
        <w:rPr>
          <w:rFonts w:ascii="Times New Roman" w:hAnsi="Times New Roman" w:cs="Times New Roman"/>
        </w:rPr>
        <w:t xml:space="preserve"> the production rates </w:t>
      </w:r>
      <w:r w:rsidR="00E41549">
        <w:rPr>
          <w:rFonts w:ascii="Times New Roman" w:hAnsi="Times New Roman" w:cs="Times New Roman"/>
        </w:rPr>
        <w:t xml:space="preserve">due to spallation and muons </w:t>
      </w:r>
      <w:r w:rsidR="00810BC5">
        <w:rPr>
          <w:rFonts w:ascii="Times New Roman" w:hAnsi="Times New Roman" w:cs="Times New Roman"/>
        </w:rPr>
        <w:t>at the study site,</w:t>
      </w:r>
      <w:r w:rsidR="003A7DB3">
        <w:rPr>
          <w:rFonts w:ascii="Times New Roman" w:hAnsi="Times New Roman" w:cs="Times New Roman"/>
        </w:rPr>
        <w:t xml:space="preserve"> the attenuation lengths,</w:t>
      </w:r>
      <w:r w:rsidR="00810BC5">
        <w:rPr>
          <w:rFonts w:ascii="Times New Roman" w:hAnsi="Times New Roman" w:cs="Times New Roman"/>
        </w:rPr>
        <w:t xml:space="preserve"> </w:t>
      </w:r>
      <w:r w:rsidR="006A0177">
        <w:rPr>
          <w:rFonts w:ascii="Times New Roman" w:hAnsi="Times New Roman" w:cs="Times New Roman"/>
        </w:rPr>
        <w:t xml:space="preserve">the rock density, </w:t>
      </w:r>
      <w:r w:rsidR="00810BC5">
        <w:rPr>
          <w:rFonts w:ascii="Times New Roman" w:hAnsi="Times New Roman" w:cs="Times New Roman"/>
        </w:rPr>
        <w:t xml:space="preserve">the number of </w:t>
      </w:r>
      <w:r w:rsidR="00E41549">
        <w:rPr>
          <w:rFonts w:ascii="Times New Roman" w:hAnsi="Times New Roman" w:cs="Times New Roman"/>
        </w:rPr>
        <w:t xml:space="preserve">cosmogenic </w:t>
      </w:r>
      <w:r w:rsidR="00810BC5">
        <w:rPr>
          <w:rFonts w:ascii="Times New Roman" w:hAnsi="Times New Roman" w:cs="Times New Roman"/>
        </w:rPr>
        <w:t>nuclides used in the study</w:t>
      </w:r>
      <w:r w:rsidR="006A0177">
        <w:rPr>
          <w:rFonts w:ascii="Times New Roman" w:hAnsi="Times New Roman" w:cs="Times New Roman"/>
        </w:rPr>
        <w:t xml:space="preserve"> (e.g. </w:t>
      </w:r>
      <w:r w:rsidR="006A0177" w:rsidRPr="006A0177">
        <w:rPr>
          <w:rFonts w:ascii="Times New Roman" w:hAnsi="Times New Roman" w:cs="Times New Roman"/>
          <w:vertAlign w:val="superscript"/>
        </w:rPr>
        <w:t>10</w:t>
      </w:r>
      <w:r w:rsidR="006A0177">
        <w:rPr>
          <w:rFonts w:ascii="Times New Roman" w:hAnsi="Times New Roman" w:cs="Times New Roman"/>
        </w:rPr>
        <w:t xml:space="preserve">Be, </w:t>
      </w:r>
      <w:r w:rsidR="006A0177" w:rsidRPr="006A0177">
        <w:rPr>
          <w:rFonts w:ascii="Times New Roman" w:hAnsi="Times New Roman" w:cs="Times New Roman"/>
          <w:vertAlign w:val="superscript"/>
        </w:rPr>
        <w:t>26</w:t>
      </w:r>
      <w:r w:rsidR="006A0177">
        <w:rPr>
          <w:rFonts w:ascii="Times New Roman" w:hAnsi="Times New Roman" w:cs="Times New Roman"/>
        </w:rPr>
        <w:t xml:space="preserve">Al or </w:t>
      </w:r>
      <w:r w:rsidR="006A0177" w:rsidRPr="006A0177">
        <w:rPr>
          <w:rFonts w:ascii="Times New Roman" w:hAnsi="Times New Roman" w:cs="Times New Roman"/>
          <w:vertAlign w:val="superscript"/>
        </w:rPr>
        <w:t>10</w:t>
      </w:r>
      <w:r w:rsidR="006A0177">
        <w:rPr>
          <w:rFonts w:ascii="Times New Roman" w:hAnsi="Times New Roman" w:cs="Times New Roman"/>
        </w:rPr>
        <w:t xml:space="preserve">Be, </w:t>
      </w:r>
      <w:r w:rsidR="006A0177" w:rsidRPr="006A0177">
        <w:rPr>
          <w:rFonts w:ascii="Times New Roman" w:hAnsi="Times New Roman" w:cs="Times New Roman"/>
          <w:vertAlign w:val="superscript"/>
        </w:rPr>
        <w:t>26</w:t>
      </w:r>
      <w:r w:rsidR="006A0177">
        <w:rPr>
          <w:rFonts w:ascii="Times New Roman" w:hAnsi="Times New Roman" w:cs="Times New Roman"/>
        </w:rPr>
        <w:t xml:space="preserve">Al, </w:t>
      </w:r>
      <w:r w:rsidR="006A0177" w:rsidRPr="006A0177">
        <w:rPr>
          <w:rFonts w:ascii="Times New Roman" w:hAnsi="Times New Roman" w:cs="Times New Roman"/>
          <w:vertAlign w:val="superscript"/>
        </w:rPr>
        <w:t>14</w:t>
      </w:r>
      <w:r w:rsidR="006A0177">
        <w:rPr>
          <w:rFonts w:ascii="Times New Roman" w:hAnsi="Times New Roman" w:cs="Times New Roman"/>
        </w:rPr>
        <w:t xml:space="preserve">C, </w:t>
      </w:r>
      <w:r w:rsidR="006A0177" w:rsidRPr="006A0177">
        <w:rPr>
          <w:rFonts w:ascii="Times New Roman" w:hAnsi="Times New Roman" w:cs="Times New Roman"/>
          <w:vertAlign w:val="superscript"/>
        </w:rPr>
        <w:t>21</w:t>
      </w:r>
      <w:r w:rsidR="006A0177">
        <w:rPr>
          <w:rFonts w:ascii="Times New Roman" w:hAnsi="Times New Roman" w:cs="Times New Roman"/>
        </w:rPr>
        <w:t>Ne)</w:t>
      </w:r>
      <w:r w:rsidR="00810BC5">
        <w:rPr>
          <w:rFonts w:ascii="Times New Roman" w:hAnsi="Times New Roman" w:cs="Times New Roman"/>
        </w:rPr>
        <w:t>, the measured concentration</w:t>
      </w:r>
      <w:r w:rsidR="00E41549">
        <w:rPr>
          <w:rFonts w:ascii="Times New Roman" w:hAnsi="Times New Roman" w:cs="Times New Roman"/>
        </w:rPr>
        <w:t>s</w:t>
      </w:r>
      <w:r w:rsidR="00810BC5">
        <w:rPr>
          <w:rFonts w:ascii="Times New Roman" w:hAnsi="Times New Roman" w:cs="Times New Roman"/>
        </w:rPr>
        <w:t xml:space="preserve"> a</w:t>
      </w:r>
      <w:r w:rsidR="00E41549">
        <w:rPr>
          <w:rFonts w:ascii="Times New Roman" w:hAnsi="Times New Roman" w:cs="Times New Roman"/>
        </w:rPr>
        <w:t>nd associated uncertainties as well as the</w:t>
      </w:r>
      <w:r w:rsidR="00810BC5">
        <w:rPr>
          <w:rFonts w:ascii="Times New Roman" w:hAnsi="Times New Roman" w:cs="Times New Roman"/>
        </w:rPr>
        <w:t xml:space="preserve"> sample depths (e.g. z=0 m or z=0, 0.5, 1 m). It is also possible to specify various kinds of </w:t>
      </w:r>
      <w:r w:rsidR="00127CF6">
        <w:rPr>
          <w:rFonts w:ascii="Times New Roman" w:hAnsi="Times New Roman" w:cs="Times New Roman"/>
        </w:rPr>
        <w:t>prior</w:t>
      </w:r>
      <w:r w:rsidR="00810BC5">
        <w:rPr>
          <w:rFonts w:ascii="Times New Roman" w:hAnsi="Times New Roman" w:cs="Times New Roman"/>
        </w:rPr>
        <w:t xml:space="preserve"> information regarding past glacial-in</w:t>
      </w:r>
      <w:r w:rsidR="00C834AE">
        <w:rPr>
          <w:rFonts w:ascii="Times New Roman" w:hAnsi="Times New Roman" w:cs="Times New Roman"/>
        </w:rPr>
        <w:t>terglacial transition times. Likewise, if any of the model parameters are well constrained from other studies</w:t>
      </w:r>
      <w:r w:rsidR="00127CF6">
        <w:rPr>
          <w:rFonts w:ascii="Times New Roman" w:hAnsi="Times New Roman" w:cs="Times New Roman"/>
        </w:rPr>
        <w:t>, a narrow bound</w:t>
      </w:r>
      <w:r w:rsidR="00E41549">
        <w:rPr>
          <w:rFonts w:ascii="Times New Roman" w:hAnsi="Times New Roman" w:cs="Times New Roman"/>
        </w:rPr>
        <w:t xml:space="preserve"> </w:t>
      </w:r>
      <w:r w:rsidR="00127CF6">
        <w:rPr>
          <w:rFonts w:ascii="Times New Roman" w:hAnsi="Times New Roman" w:cs="Times New Roman"/>
        </w:rPr>
        <w:t>should</w:t>
      </w:r>
      <w:r w:rsidR="00E41549">
        <w:rPr>
          <w:rFonts w:ascii="Times New Roman" w:hAnsi="Times New Roman" w:cs="Times New Roman"/>
        </w:rPr>
        <w:t xml:space="preserve"> be specified for these parameters </w:t>
      </w:r>
      <w:r w:rsidR="00127CF6">
        <w:rPr>
          <w:rFonts w:ascii="Times New Roman" w:hAnsi="Times New Roman" w:cs="Times New Roman"/>
        </w:rPr>
        <w:t xml:space="preserve">for </w:t>
      </w:r>
      <w:r w:rsidR="00E41549">
        <w:rPr>
          <w:rFonts w:ascii="Times New Roman" w:hAnsi="Times New Roman" w:cs="Times New Roman"/>
        </w:rPr>
        <w:t xml:space="preserve">the MCMC inversion. Nevertheless, the approach relies on some very fundamental assumptions concerning </w:t>
      </w:r>
      <w:r w:rsidR="0014030D">
        <w:rPr>
          <w:rFonts w:ascii="Times New Roman" w:hAnsi="Times New Roman" w:cs="Times New Roman"/>
        </w:rPr>
        <w:t>past glacial-int</w:t>
      </w:r>
      <w:r w:rsidR="007E1512">
        <w:rPr>
          <w:rFonts w:ascii="Times New Roman" w:hAnsi="Times New Roman" w:cs="Times New Roman"/>
        </w:rPr>
        <w:t>erglacial transition times and past</w:t>
      </w:r>
      <w:r w:rsidR="0014030D">
        <w:rPr>
          <w:rFonts w:ascii="Times New Roman" w:hAnsi="Times New Roman" w:cs="Times New Roman"/>
        </w:rPr>
        <w:t xml:space="preserve"> erosion rates</w:t>
      </w:r>
      <w:r w:rsidR="007E1512">
        <w:rPr>
          <w:rFonts w:ascii="Times New Roman" w:hAnsi="Times New Roman" w:cs="Times New Roman"/>
        </w:rPr>
        <w:t xml:space="preserve"> that are subject to debate.</w:t>
      </w:r>
    </w:p>
    <w:p w14:paraId="729B91F3" w14:textId="77777777" w:rsidR="00000BFF" w:rsidRDefault="00000BFF" w:rsidP="0025109C">
      <w:pPr>
        <w:ind w:left="-426"/>
        <w:outlineLvl w:val="0"/>
        <w:rPr>
          <w:rFonts w:ascii="Times New Roman" w:hAnsi="Times New Roman" w:cs="Times New Roman"/>
        </w:rPr>
      </w:pPr>
    </w:p>
    <w:p w14:paraId="553B0FC3" w14:textId="55D888AD" w:rsidR="00000BFF" w:rsidRPr="00153D7B" w:rsidRDefault="00000BFF" w:rsidP="0025109C">
      <w:pPr>
        <w:ind w:left="-426"/>
        <w:outlineLvl w:val="0"/>
        <w:rPr>
          <w:rFonts w:ascii="Times New Roman" w:hAnsi="Times New Roman" w:cs="Times New Roman"/>
          <w:b/>
        </w:rPr>
      </w:pPr>
      <w:r w:rsidRPr="00153D7B">
        <w:rPr>
          <w:rFonts w:ascii="Times New Roman" w:hAnsi="Times New Roman" w:cs="Times New Roman"/>
          <w:b/>
        </w:rPr>
        <w:t>5.1 Estimating the glacial-interglacial exposure history</w:t>
      </w:r>
    </w:p>
    <w:p w14:paraId="792AE8F9" w14:textId="5F456401" w:rsidR="00ED182B" w:rsidRPr="00BD7732" w:rsidRDefault="0014030D" w:rsidP="00ED182B">
      <w:pPr>
        <w:ind w:left="-426"/>
        <w:outlineLvl w:val="0"/>
        <w:rPr>
          <w:rFonts w:ascii="Times New Roman" w:hAnsi="Times New Roman" w:cs="Times New Roman"/>
        </w:rPr>
      </w:pPr>
      <w:r>
        <w:rPr>
          <w:rFonts w:ascii="Times New Roman" w:hAnsi="Times New Roman" w:cs="Times New Roman"/>
        </w:rPr>
        <w:t xml:space="preserve">In many cases, it is possible to estimate the timing of the last deglacial </w:t>
      </w:r>
      <w:r w:rsidR="00000BFF">
        <w:rPr>
          <w:rFonts w:ascii="Times New Roman" w:hAnsi="Times New Roman" w:cs="Times New Roman"/>
        </w:rPr>
        <w:t>transition</w:t>
      </w:r>
      <w:r>
        <w:rPr>
          <w:rFonts w:ascii="Times New Roman" w:hAnsi="Times New Roman" w:cs="Times New Roman"/>
        </w:rPr>
        <w:t xml:space="preserve">, e.g. via studies of boulders, but no information regarding earlier transitions is available. For such scenarios, this </w:t>
      </w:r>
      <w:r w:rsidR="004445EC">
        <w:rPr>
          <w:rFonts w:ascii="Times New Roman" w:hAnsi="Times New Roman" w:cs="Times New Roman"/>
        </w:rPr>
        <w:t>study</w:t>
      </w:r>
      <w:r>
        <w:rPr>
          <w:rFonts w:ascii="Times New Roman" w:hAnsi="Times New Roman" w:cs="Times New Roman"/>
        </w:rPr>
        <w:t xml:space="preserve"> provides two possible solutions</w:t>
      </w:r>
      <w:r w:rsidR="004445EC">
        <w:rPr>
          <w:rFonts w:ascii="Times New Roman" w:hAnsi="Times New Roman" w:cs="Times New Roman"/>
        </w:rPr>
        <w:t>:</w:t>
      </w:r>
      <w:r>
        <w:rPr>
          <w:rFonts w:ascii="Times New Roman" w:hAnsi="Times New Roman" w:cs="Times New Roman"/>
        </w:rPr>
        <w:t xml:space="preserve"> a) the periodic two-stage model</w:t>
      </w:r>
      <w:r w:rsidR="004445EC">
        <w:rPr>
          <w:rFonts w:ascii="Times New Roman" w:hAnsi="Times New Roman" w:cs="Times New Roman"/>
        </w:rPr>
        <w:t>,</w:t>
      </w:r>
      <w:r>
        <w:rPr>
          <w:rFonts w:ascii="Times New Roman" w:hAnsi="Times New Roman" w:cs="Times New Roman"/>
        </w:rPr>
        <w:t xml:space="preserve"> and b) the two-stage model inspired by global climatic changes during the Quaternary</w:t>
      </w:r>
      <w:r w:rsidR="00F96B2C">
        <w:rPr>
          <w:rFonts w:ascii="Times New Roman" w:hAnsi="Times New Roman" w:cs="Times New Roman"/>
        </w:rPr>
        <w:t>. T</w:t>
      </w:r>
      <w:r w:rsidR="003D0407">
        <w:rPr>
          <w:rFonts w:ascii="Times New Roman" w:hAnsi="Times New Roman" w:cs="Times New Roman"/>
        </w:rPr>
        <w:t xml:space="preserve">he latter </w:t>
      </w:r>
      <w:r w:rsidR="003D2BB6">
        <w:rPr>
          <w:rFonts w:ascii="Times New Roman" w:hAnsi="Times New Roman" w:cs="Times New Roman"/>
        </w:rPr>
        <w:t xml:space="preserve">approach is appealing, </w:t>
      </w:r>
      <w:r w:rsidR="00F96B2C">
        <w:rPr>
          <w:rFonts w:ascii="Times New Roman" w:hAnsi="Times New Roman" w:cs="Times New Roman"/>
        </w:rPr>
        <w:t xml:space="preserve">because the regional extent of glaciations is likely to correlate with changes in global climate, but </w:t>
      </w:r>
      <w:r w:rsidR="009901FF">
        <w:rPr>
          <w:rFonts w:ascii="Times New Roman" w:hAnsi="Times New Roman" w:cs="Times New Roman"/>
        </w:rPr>
        <w:t xml:space="preserve">this may not be true locally as the occurrence of past glaciations depends on local climate and altitude. </w:t>
      </w:r>
      <w:r w:rsidR="00904B20">
        <w:rPr>
          <w:rFonts w:ascii="Times New Roman" w:hAnsi="Times New Roman" w:cs="Times New Roman"/>
        </w:rPr>
        <w:t xml:space="preserve">It is also unknown if the assumption regarding 100 % shielding during glacial periods is reasonable, as it would require &gt;10m of ice </w:t>
      </w:r>
      <w:r w:rsidR="001945D8">
        <w:rPr>
          <w:rFonts w:ascii="Times New Roman" w:hAnsi="Times New Roman" w:cs="Times New Roman"/>
        </w:rPr>
        <w:t xml:space="preserve">to render the production due to spallation negligible </w:t>
      </w:r>
      <w:r w:rsidR="00C8761B">
        <w:rPr>
          <w:rFonts w:ascii="Times New Roman" w:hAnsi="Times New Roman" w:cs="Times New Roman"/>
        </w:rPr>
        <w:t xml:space="preserve">(&gt; 50 m for </w:t>
      </w:r>
      <w:proofErr w:type="spellStart"/>
      <w:r w:rsidR="00C8761B">
        <w:rPr>
          <w:rFonts w:ascii="Times New Roman" w:hAnsi="Times New Roman" w:cs="Times New Roman"/>
        </w:rPr>
        <w:t>muons</w:t>
      </w:r>
      <w:proofErr w:type="spellEnd"/>
      <w:r w:rsidR="00C8761B">
        <w:rPr>
          <w:rFonts w:ascii="Times New Roman" w:hAnsi="Times New Roman" w:cs="Times New Roman"/>
        </w:rPr>
        <w:t>).</w:t>
      </w:r>
      <w:r w:rsidR="009901FF">
        <w:rPr>
          <w:rFonts w:ascii="Times New Roman" w:hAnsi="Times New Roman" w:cs="Times New Roman"/>
        </w:rPr>
        <w:t xml:space="preserve"> </w:t>
      </w:r>
      <w:r w:rsidR="00E337C7">
        <w:rPr>
          <w:rFonts w:ascii="Times New Roman" w:hAnsi="Times New Roman" w:cs="Times New Roman"/>
        </w:rPr>
        <w:t xml:space="preserve">Another aspect concerns the temporal resolution at which glaciations occur, e.g. was the Eemian </w:t>
      </w:r>
      <w:r w:rsidR="00A5432D">
        <w:rPr>
          <w:rFonts w:ascii="Times New Roman" w:hAnsi="Times New Roman" w:cs="Times New Roman"/>
        </w:rPr>
        <w:t xml:space="preserve">and subsequent interstadials </w:t>
      </w:r>
      <w:r w:rsidR="00E337C7">
        <w:rPr>
          <w:rFonts w:ascii="Times New Roman" w:hAnsi="Times New Roman" w:cs="Times New Roman"/>
        </w:rPr>
        <w:t xml:space="preserve">characterized </w:t>
      </w:r>
      <w:r w:rsidR="003D2BB6">
        <w:rPr>
          <w:rFonts w:ascii="Times New Roman" w:hAnsi="Times New Roman" w:cs="Times New Roman"/>
        </w:rPr>
        <w:t>by one inter</w:t>
      </w:r>
      <w:r w:rsidR="00A5432D">
        <w:rPr>
          <w:rFonts w:ascii="Times New Roman" w:hAnsi="Times New Roman" w:cs="Times New Roman"/>
        </w:rPr>
        <w:t>glacial period or punctuated by a</w:t>
      </w:r>
      <w:r w:rsidR="00E337C7">
        <w:rPr>
          <w:rFonts w:ascii="Times New Roman" w:hAnsi="Times New Roman" w:cs="Times New Roman"/>
        </w:rPr>
        <w:t xml:space="preserve"> series of rel</w:t>
      </w:r>
      <w:r w:rsidR="00EB0F19">
        <w:rPr>
          <w:rFonts w:ascii="Times New Roman" w:hAnsi="Times New Roman" w:cs="Times New Roman"/>
        </w:rPr>
        <w:t xml:space="preserve">atively brief glaciations. A recent study by Mangerud et al. (2011) shows that the </w:t>
      </w:r>
      <w:r w:rsidR="00AD638D">
        <w:rPr>
          <w:rFonts w:ascii="Times New Roman" w:hAnsi="Times New Roman" w:cs="Times New Roman"/>
        </w:rPr>
        <w:t>stadials following</w:t>
      </w:r>
      <w:r w:rsidR="00EB0F19">
        <w:rPr>
          <w:rFonts w:ascii="Times New Roman" w:hAnsi="Times New Roman" w:cs="Times New Roman"/>
        </w:rPr>
        <w:t xml:space="preserve"> the Eemian was characterized by a series of </w:t>
      </w:r>
      <w:r w:rsidR="00AD638D">
        <w:rPr>
          <w:rFonts w:ascii="Times New Roman" w:hAnsi="Times New Roman" w:cs="Times New Roman"/>
        </w:rPr>
        <w:t xml:space="preserve">glaciations lasting </w:t>
      </w:r>
      <w:r w:rsidR="00EB0F19">
        <w:rPr>
          <w:rFonts w:ascii="Times New Roman" w:hAnsi="Times New Roman" w:cs="Times New Roman"/>
        </w:rPr>
        <w:t xml:space="preserve">5-10 kyr. </w:t>
      </w:r>
      <w:r w:rsidR="00AD638D">
        <w:rPr>
          <w:rFonts w:ascii="Times New Roman" w:hAnsi="Times New Roman" w:cs="Times New Roman"/>
        </w:rPr>
        <w:t xml:space="preserve">These changes are very consistent with the </w:t>
      </w:r>
      <w:r w:rsidR="00CB08BB">
        <w:rPr>
          <w:rFonts w:ascii="Times New Roman" w:hAnsi="Times New Roman" w:cs="Times New Roman"/>
        </w:rPr>
        <w:t>glacial-interglacial history</w:t>
      </w:r>
      <w:r w:rsidR="00AD638D">
        <w:rPr>
          <w:rFonts w:ascii="Times New Roman" w:hAnsi="Times New Roman" w:cs="Times New Roman"/>
        </w:rPr>
        <w:t xml:space="preserve"> obtained by applying a </w:t>
      </w:r>
      <w:r w:rsidR="00ED182B">
        <w:rPr>
          <w:rFonts w:ascii="Times New Roman" w:hAnsi="Times New Roman" w:cs="Times New Roman"/>
        </w:rPr>
        <w:t>5-</w:t>
      </w:r>
      <w:r w:rsidR="00A20849">
        <w:rPr>
          <w:rFonts w:ascii="Times New Roman" w:hAnsi="Times New Roman" w:cs="Times New Roman"/>
        </w:rPr>
        <w:t xml:space="preserve">kyr running mean to </w:t>
      </w:r>
      <w:r w:rsidR="00AD638D">
        <w:rPr>
          <w:rFonts w:ascii="Times New Roman" w:hAnsi="Times New Roman" w:cs="Times New Roman"/>
        </w:rPr>
        <w:t xml:space="preserve">the marine </w:t>
      </w:r>
      <w:r w:rsidR="00ED182B" w:rsidRPr="00ED182B">
        <w:rPr>
          <w:rFonts w:ascii="Symbol" w:hAnsi="Symbol" w:cs="Times New Roman"/>
        </w:rPr>
        <w:t></w:t>
      </w:r>
      <w:r w:rsidR="00ED182B" w:rsidRPr="00ED182B">
        <w:rPr>
          <w:rFonts w:ascii="Times New Roman" w:hAnsi="Times New Roman" w:cs="Times New Roman"/>
          <w:vertAlign w:val="superscript"/>
        </w:rPr>
        <w:t>18</w:t>
      </w:r>
      <w:r w:rsidR="00ED182B" w:rsidRPr="00ED182B">
        <w:rPr>
          <w:rFonts w:ascii="Times New Roman" w:hAnsi="Times New Roman" w:cs="Times New Roman"/>
        </w:rPr>
        <w:t>O</w:t>
      </w:r>
      <w:r w:rsidR="00AD638D">
        <w:rPr>
          <w:rFonts w:ascii="Times New Roman" w:hAnsi="Times New Roman" w:cs="Times New Roman"/>
        </w:rPr>
        <w:t xml:space="preserve"> record</w:t>
      </w:r>
      <w:r w:rsidR="00CB08BB">
        <w:rPr>
          <w:rFonts w:ascii="Times New Roman" w:hAnsi="Times New Roman" w:cs="Times New Roman"/>
        </w:rPr>
        <w:t>, whereas the 30-</w:t>
      </w:r>
      <w:r w:rsidR="00A20849">
        <w:rPr>
          <w:rFonts w:ascii="Times New Roman" w:hAnsi="Times New Roman" w:cs="Times New Roman"/>
        </w:rPr>
        <w:t>kyr running mean used in Fig. 2 and scenarios 1-3 produce</w:t>
      </w:r>
      <w:r w:rsidR="003D2BB6">
        <w:rPr>
          <w:rFonts w:ascii="Times New Roman" w:hAnsi="Times New Roman" w:cs="Times New Roman"/>
        </w:rPr>
        <w:t>s</w:t>
      </w:r>
      <w:r w:rsidR="00A20849">
        <w:rPr>
          <w:rFonts w:ascii="Times New Roman" w:hAnsi="Times New Roman" w:cs="Times New Roman"/>
        </w:rPr>
        <w:t xml:space="preserve"> a </w:t>
      </w:r>
      <w:r w:rsidR="00EA0670">
        <w:rPr>
          <w:rFonts w:ascii="Times New Roman" w:hAnsi="Times New Roman" w:cs="Times New Roman"/>
        </w:rPr>
        <w:t xml:space="preserve">somewhat simpler exposure history with fewer glacial-interglacial transitions. </w:t>
      </w:r>
      <w:r w:rsidR="004A457F">
        <w:rPr>
          <w:rFonts w:ascii="Times New Roman" w:hAnsi="Times New Roman" w:cs="Times New Roman"/>
        </w:rPr>
        <w:t>In many cases, h</w:t>
      </w:r>
      <w:r w:rsidR="00EA0670">
        <w:rPr>
          <w:rFonts w:ascii="Times New Roman" w:hAnsi="Times New Roman" w:cs="Times New Roman"/>
        </w:rPr>
        <w:t xml:space="preserve">owever, the resolution of the </w:t>
      </w:r>
      <w:r w:rsidR="001655DD">
        <w:rPr>
          <w:rFonts w:ascii="Times New Roman" w:hAnsi="Times New Roman" w:cs="Times New Roman"/>
        </w:rPr>
        <w:t xml:space="preserve">marine </w:t>
      </w:r>
      <w:r w:rsidR="00ED182B" w:rsidRPr="00ED182B">
        <w:rPr>
          <w:rFonts w:ascii="Symbol" w:hAnsi="Symbol" w:cs="Times New Roman"/>
        </w:rPr>
        <w:t></w:t>
      </w:r>
      <w:r w:rsidR="00ED182B" w:rsidRPr="00ED182B">
        <w:rPr>
          <w:rFonts w:ascii="Times New Roman" w:hAnsi="Times New Roman" w:cs="Times New Roman"/>
          <w:vertAlign w:val="superscript"/>
        </w:rPr>
        <w:t>18</w:t>
      </w:r>
      <w:r w:rsidR="00ED182B" w:rsidRPr="00ED182B">
        <w:rPr>
          <w:rFonts w:ascii="Times New Roman" w:hAnsi="Times New Roman" w:cs="Times New Roman"/>
        </w:rPr>
        <w:t>O</w:t>
      </w:r>
      <w:r w:rsidR="001655DD">
        <w:rPr>
          <w:rFonts w:ascii="Times New Roman" w:hAnsi="Times New Roman" w:cs="Times New Roman"/>
        </w:rPr>
        <w:t xml:space="preserve"> record </w:t>
      </w:r>
      <w:r w:rsidR="004A457F">
        <w:rPr>
          <w:rFonts w:ascii="Times New Roman" w:hAnsi="Times New Roman" w:cs="Times New Roman"/>
        </w:rPr>
        <w:t xml:space="preserve">has a limited effect </w:t>
      </w:r>
      <w:r w:rsidR="00082869">
        <w:rPr>
          <w:rFonts w:ascii="Times New Roman" w:hAnsi="Times New Roman" w:cs="Times New Roman"/>
        </w:rPr>
        <w:t>on the concentration of cosmogenic nuclides</w:t>
      </w:r>
      <w:r w:rsidR="00CB08BB">
        <w:rPr>
          <w:rFonts w:ascii="Times New Roman" w:hAnsi="Times New Roman" w:cs="Times New Roman"/>
        </w:rPr>
        <w:t xml:space="preserve">, typically less than 1% for </w:t>
      </w:r>
      <w:r w:rsidR="00CB08BB" w:rsidRPr="003D2BB6">
        <w:rPr>
          <w:rFonts w:ascii="Times New Roman" w:hAnsi="Times New Roman" w:cs="Times New Roman"/>
          <w:vertAlign w:val="superscript"/>
        </w:rPr>
        <w:t>10</w:t>
      </w:r>
      <w:r w:rsidR="00CB08BB">
        <w:rPr>
          <w:rFonts w:ascii="Times New Roman" w:hAnsi="Times New Roman" w:cs="Times New Roman"/>
        </w:rPr>
        <w:t xml:space="preserve">Be when </w:t>
      </w:r>
      <w:r w:rsidR="003D2BB6">
        <w:rPr>
          <w:rFonts w:ascii="Times New Roman" w:hAnsi="Times New Roman" w:cs="Times New Roman"/>
        </w:rPr>
        <w:t xml:space="preserve">comparing Quaternary exposure histories based on </w:t>
      </w:r>
      <w:r w:rsidR="00CB08BB">
        <w:rPr>
          <w:rFonts w:ascii="Times New Roman" w:hAnsi="Times New Roman" w:cs="Times New Roman"/>
        </w:rPr>
        <w:t>5-kyr and a 30-kyr running mean</w:t>
      </w:r>
      <w:r w:rsidR="003D2BB6">
        <w:rPr>
          <w:rFonts w:ascii="Times New Roman" w:hAnsi="Times New Roman" w:cs="Times New Roman"/>
        </w:rPr>
        <w:t>s</w:t>
      </w:r>
      <w:r w:rsidR="00082869">
        <w:rPr>
          <w:rFonts w:ascii="Times New Roman" w:hAnsi="Times New Roman" w:cs="Times New Roman"/>
        </w:rPr>
        <w:t xml:space="preserve">. </w:t>
      </w:r>
      <w:r w:rsidR="00CB08BB">
        <w:rPr>
          <w:rFonts w:ascii="Times New Roman" w:hAnsi="Times New Roman" w:cs="Times New Roman"/>
        </w:rPr>
        <w:t xml:space="preserve">The application of different </w:t>
      </w:r>
      <w:r w:rsidR="00BD7732" w:rsidRPr="00BB30BF">
        <w:rPr>
          <w:rFonts w:ascii="Symbol" w:hAnsi="Symbol" w:cs="Times New Roman"/>
          <w:i/>
        </w:rPr>
        <w:t></w:t>
      </w:r>
      <w:r w:rsidR="00BD7732" w:rsidRPr="00BB30BF">
        <w:rPr>
          <w:rFonts w:ascii="Times New Roman" w:hAnsi="Times New Roman" w:cs="Times New Roman"/>
          <w:i/>
          <w:vertAlign w:val="superscript"/>
        </w:rPr>
        <w:t>18</w:t>
      </w:r>
      <w:r w:rsidR="00BD7732" w:rsidRPr="00BB30BF">
        <w:rPr>
          <w:rFonts w:ascii="Times New Roman" w:hAnsi="Times New Roman" w:cs="Times New Roman"/>
          <w:i/>
        </w:rPr>
        <w:t>O</w:t>
      </w:r>
      <w:r w:rsidR="00BD7732" w:rsidRPr="005514C7">
        <w:rPr>
          <w:rFonts w:ascii="Times New Roman" w:hAnsi="Times New Roman" w:cs="Times New Roman"/>
          <w:i/>
          <w:vertAlign w:val="subscript"/>
        </w:rPr>
        <w:t>threshold</w:t>
      </w:r>
      <w:r w:rsidR="00BD7732">
        <w:rPr>
          <w:rFonts w:ascii="Times New Roman" w:hAnsi="Times New Roman" w:cs="Times New Roman"/>
          <w:i/>
          <w:vertAlign w:val="subscript"/>
        </w:rPr>
        <w:t xml:space="preserve"> </w:t>
      </w:r>
      <w:r w:rsidR="00BD7732">
        <w:rPr>
          <w:rFonts w:ascii="Times New Roman" w:hAnsi="Times New Roman" w:cs="Times New Roman"/>
        </w:rPr>
        <w:t xml:space="preserve">levels result in much larger differences in concentration </w:t>
      </w:r>
      <w:r w:rsidR="00127CF6">
        <w:rPr>
          <w:rFonts w:ascii="Times New Roman" w:hAnsi="Times New Roman" w:cs="Times New Roman"/>
        </w:rPr>
        <w:t xml:space="preserve">because </w:t>
      </w:r>
      <w:r w:rsidR="00700706">
        <w:rPr>
          <w:rFonts w:ascii="Times New Roman" w:hAnsi="Times New Roman" w:cs="Times New Roman"/>
        </w:rPr>
        <w:t xml:space="preserve">changes in the </w:t>
      </w:r>
      <w:r w:rsidR="00700706" w:rsidRPr="00BB30BF">
        <w:rPr>
          <w:rFonts w:ascii="Symbol" w:hAnsi="Symbol" w:cs="Times New Roman"/>
          <w:i/>
        </w:rPr>
        <w:t></w:t>
      </w:r>
      <w:r w:rsidR="00700706" w:rsidRPr="00BB30BF">
        <w:rPr>
          <w:rFonts w:ascii="Times New Roman" w:hAnsi="Times New Roman" w:cs="Times New Roman"/>
          <w:i/>
          <w:vertAlign w:val="superscript"/>
        </w:rPr>
        <w:t>18</w:t>
      </w:r>
      <w:r w:rsidR="00700706" w:rsidRPr="00BB30BF">
        <w:rPr>
          <w:rFonts w:ascii="Times New Roman" w:hAnsi="Times New Roman" w:cs="Times New Roman"/>
          <w:i/>
        </w:rPr>
        <w:t>O</w:t>
      </w:r>
      <w:r w:rsidR="00700706" w:rsidRPr="005514C7">
        <w:rPr>
          <w:rFonts w:ascii="Times New Roman" w:hAnsi="Times New Roman" w:cs="Times New Roman"/>
          <w:i/>
          <w:vertAlign w:val="subscript"/>
        </w:rPr>
        <w:t>threshold</w:t>
      </w:r>
      <w:r w:rsidR="00700706">
        <w:rPr>
          <w:rFonts w:ascii="Times New Roman" w:hAnsi="Times New Roman" w:cs="Times New Roman"/>
          <w:i/>
          <w:vertAlign w:val="subscript"/>
        </w:rPr>
        <w:t xml:space="preserve"> </w:t>
      </w:r>
      <w:r w:rsidR="00700706">
        <w:rPr>
          <w:rFonts w:ascii="Times New Roman" w:hAnsi="Times New Roman" w:cs="Times New Roman"/>
        </w:rPr>
        <w:t>level</w:t>
      </w:r>
      <w:r w:rsidR="00127CF6">
        <w:rPr>
          <w:rFonts w:ascii="Times New Roman" w:hAnsi="Times New Roman" w:cs="Times New Roman"/>
        </w:rPr>
        <w:t xml:space="preserve"> significantly </w:t>
      </w:r>
      <w:r w:rsidR="00700706">
        <w:rPr>
          <w:rFonts w:ascii="Times New Roman" w:hAnsi="Times New Roman" w:cs="Times New Roman"/>
        </w:rPr>
        <w:t xml:space="preserve">influence the ratio between glacial and interglacial times. </w:t>
      </w:r>
      <w:r w:rsidR="00127CF6">
        <w:rPr>
          <w:rFonts w:ascii="Times New Roman" w:hAnsi="Times New Roman" w:cs="Times New Roman"/>
          <w:i/>
          <w:vertAlign w:val="subscript"/>
        </w:rPr>
        <w:t xml:space="preserve">  </w:t>
      </w:r>
      <w:r w:rsidR="00700706">
        <w:rPr>
          <w:rFonts w:ascii="Times New Roman" w:hAnsi="Times New Roman" w:cs="Times New Roman"/>
        </w:rPr>
        <w:t xml:space="preserve">A change in the </w:t>
      </w:r>
      <w:r w:rsidR="00700706" w:rsidRPr="00BB30BF">
        <w:rPr>
          <w:rFonts w:ascii="Symbol" w:hAnsi="Symbol" w:cs="Times New Roman"/>
          <w:i/>
        </w:rPr>
        <w:t></w:t>
      </w:r>
      <w:r w:rsidR="00700706" w:rsidRPr="00BB30BF">
        <w:rPr>
          <w:rFonts w:ascii="Times New Roman" w:hAnsi="Times New Roman" w:cs="Times New Roman"/>
          <w:i/>
          <w:vertAlign w:val="superscript"/>
        </w:rPr>
        <w:t>18</w:t>
      </w:r>
      <w:r w:rsidR="00700706" w:rsidRPr="00BB30BF">
        <w:rPr>
          <w:rFonts w:ascii="Times New Roman" w:hAnsi="Times New Roman" w:cs="Times New Roman"/>
          <w:i/>
        </w:rPr>
        <w:t>O</w:t>
      </w:r>
      <w:r w:rsidR="00700706" w:rsidRPr="005514C7">
        <w:rPr>
          <w:rFonts w:ascii="Times New Roman" w:hAnsi="Times New Roman" w:cs="Times New Roman"/>
          <w:i/>
          <w:vertAlign w:val="subscript"/>
        </w:rPr>
        <w:t>threshold</w:t>
      </w:r>
      <w:r w:rsidR="00700706">
        <w:rPr>
          <w:rFonts w:ascii="Times New Roman" w:hAnsi="Times New Roman" w:cs="Times New Roman"/>
          <w:i/>
          <w:vertAlign w:val="subscript"/>
        </w:rPr>
        <w:t xml:space="preserve"> </w:t>
      </w:r>
      <w:r w:rsidR="00700706">
        <w:rPr>
          <w:rFonts w:ascii="Times New Roman" w:hAnsi="Times New Roman" w:cs="Times New Roman"/>
        </w:rPr>
        <w:t xml:space="preserve">level from 4.0 ‰ to 3.8 ‰ </w:t>
      </w:r>
      <w:r w:rsidR="00A5432D">
        <w:rPr>
          <w:rFonts w:ascii="Times New Roman" w:hAnsi="Times New Roman" w:cs="Times New Roman"/>
        </w:rPr>
        <w:t xml:space="preserve">thus </w:t>
      </w:r>
      <w:r w:rsidR="00700706">
        <w:rPr>
          <w:rFonts w:ascii="Times New Roman" w:hAnsi="Times New Roman" w:cs="Times New Roman"/>
        </w:rPr>
        <w:t>results in</w:t>
      </w:r>
      <w:r w:rsidR="00BD7732">
        <w:rPr>
          <w:rFonts w:ascii="Times New Roman" w:hAnsi="Times New Roman" w:cs="Times New Roman"/>
        </w:rPr>
        <w:t xml:space="preserve"> a 50% decrease</w:t>
      </w:r>
      <w:r w:rsidR="00700706">
        <w:rPr>
          <w:rFonts w:ascii="Times New Roman" w:hAnsi="Times New Roman" w:cs="Times New Roman"/>
        </w:rPr>
        <w:t xml:space="preserve"> in the </w:t>
      </w:r>
      <w:r w:rsidR="00700706" w:rsidRPr="00700706">
        <w:rPr>
          <w:rFonts w:ascii="Times New Roman" w:hAnsi="Times New Roman" w:cs="Times New Roman"/>
          <w:vertAlign w:val="superscript"/>
        </w:rPr>
        <w:t>10</w:t>
      </w:r>
      <w:r w:rsidR="00700706">
        <w:rPr>
          <w:rFonts w:ascii="Times New Roman" w:hAnsi="Times New Roman" w:cs="Times New Roman"/>
        </w:rPr>
        <w:t xml:space="preserve">Be and </w:t>
      </w:r>
      <w:r w:rsidR="00700706" w:rsidRPr="00700706">
        <w:rPr>
          <w:rFonts w:ascii="Times New Roman" w:hAnsi="Times New Roman" w:cs="Times New Roman"/>
          <w:vertAlign w:val="superscript"/>
        </w:rPr>
        <w:t>26</w:t>
      </w:r>
      <w:r w:rsidR="00700706">
        <w:rPr>
          <w:rFonts w:ascii="Times New Roman" w:hAnsi="Times New Roman" w:cs="Times New Roman"/>
        </w:rPr>
        <w:t xml:space="preserve">Al concentrations, </w:t>
      </w:r>
      <w:r w:rsidR="00BD7732">
        <w:rPr>
          <w:rFonts w:ascii="Times New Roman" w:hAnsi="Times New Roman" w:cs="Times New Roman"/>
        </w:rPr>
        <w:t xml:space="preserve">whereas the </w:t>
      </w:r>
      <w:r w:rsidR="00BD7732" w:rsidRPr="00BD7732">
        <w:rPr>
          <w:rFonts w:ascii="Times New Roman" w:hAnsi="Times New Roman" w:cs="Times New Roman"/>
          <w:vertAlign w:val="superscript"/>
        </w:rPr>
        <w:t>14</w:t>
      </w:r>
      <w:r w:rsidR="00BD7732">
        <w:rPr>
          <w:rFonts w:ascii="Times New Roman" w:hAnsi="Times New Roman" w:cs="Times New Roman"/>
        </w:rPr>
        <w:t xml:space="preserve">C concentration remains </w:t>
      </w:r>
      <w:r w:rsidR="00BD7732">
        <w:rPr>
          <w:rFonts w:ascii="Times New Roman" w:hAnsi="Times New Roman" w:cs="Times New Roman"/>
        </w:rPr>
        <w:lastRenderedPageBreak/>
        <w:t>unchanged due to its short half-life.</w:t>
      </w:r>
      <w:r w:rsidR="00127CF6">
        <w:rPr>
          <w:rFonts w:ascii="Times New Roman" w:hAnsi="Times New Roman" w:cs="Times New Roman"/>
        </w:rPr>
        <w:t xml:space="preserve"> </w:t>
      </w:r>
      <w:r w:rsidR="00ED182B">
        <w:rPr>
          <w:rFonts w:ascii="Times New Roman" w:hAnsi="Times New Roman" w:cs="Times New Roman"/>
        </w:rPr>
        <w:t xml:space="preserve">It </w:t>
      </w:r>
      <w:r w:rsidR="00AA056D">
        <w:rPr>
          <w:rFonts w:ascii="Times New Roman" w:hAnsi="Times New Roman" w:cs="Times New Roman"/>
        </w:rPr>
        <w:t>remains an open question</w:t>
      </w:r>
      <w:r w:rsidR="00ED182B">
        <w:rPr>
          <w:rFonts w:ascii="Times New Roman" w:hAnsi="Times New Roman" w:cs="Times New Roman"/>
        </w:rPr>
        <w:t xml:space="preserve">, however, whether </w:t>
      </w:r>
      <w:r w:rsidR="00AA056D">
        <w:rPr>
          <w:rFonts w:ascii="Times New Roman" w:hAnsi="Times New Roman" w:cs="Times New Roman"/>
        </w:rPr>
        <w:t>it is meaningful to define th</w:t>
      </w:r>
      <w:r w:rsidR="004A457F">
        <w:rPr>
          <w:rFonts w:ascii="Times New Roman" w:hAnsi="Times New Roman" w:cs="Times New Roman"/>
        </w:rPr>
        <w:t>e glacial history throughout the Quaternary based on a</w:t>
      </w:r>
      <w:r w:rsidR="00AA056D">
        <w:rPr>
          <w:rFonts w:ascii="Times New Roman" w:hAnsi="Times New Roman" w:cs="Times New Roman"/>
        </w:rPr>
        <w:t xml:space="preserve"> constant </w:t>
      </w:r>
      <w:proofErr w:type="gramStart"/>
      <w:r w:rsidR="00AA056D" w:rsidRPr="00BB30BF">
        <w:rPr>
          <w:rFonts w:ascii="Symbol" w:hAnsi="Symbol" w:cs="Times New Roman"/>
          <w:i/>
        </w:rPr>
        <w:t></w:t>
      </w:r>
      <w:r w:rsidR="00AA056D" w:rsidRPr="00BB30BF">
        <w:rPr>
          <w:rFonts w:ascii="Times New Roman" w:hAnsi="Times New Roman" w:cs="Times New Roman"/>
          <w:i/>
          <w:vertAlign w:val="superscript"/>
        </w:rPr>
        <w:t>18</w:t>
      </w:r>
      <w:r w:rsidR="00AA056D" w:rsidRPr="00BB30BF">
        <w:rPr>
          <w:rFonts w:ascii="Times New Roman" w:hAnsi="Times New Roman" w:cs="Times New Roman"/>
          <w:i/>
        </w:rPr>
        <w:t>O</w:t>
      </w:r>
      <w:r w:rsidR="00AA056D" w:rsidRPr="005514C7">
        <w:rPr>
          <w:rFonts w:ascii="Times New Roman" w:hAnsi="Times New Roman" w:cs="Times New Roman"/>
          <w:i/>
          <w:vertAlign w:val="subscript"/>
        </w:rPr>
        <w:t>threshold</w:t>
      </w:r>
      <w:r w:rsidR="00AA056D">
        <w:rPr>
          <w:rFonts w:ascii="Times New Roman" w:hAnsi="Times New Roman" w:cs="Times New Roman"/>
          <w:i/>
          <w:vertAlign w:val="subscript"/>
        </w:rPr>
        <w:t xml:space="preserve">  </w:t>
      </w:r>
      <w:r w:rsidR="00AA056D">
        <w:rPr>
          <w:rFonts w:ascii="Times New Roman" w:hAnsi="Times New Roman" w:cs="Times New Roman"/>
        </w:rPr>
        <w:t>level</w:t>
      </w:r>
      <w:proofErr w:type="gramEnd"/>
      <w:r w:rsidR="00AA056D">
        <w:rPr>
          <w:rFonts w:ascii="Times New Roman" w:hAnsi="Times New Roman" w:cs="Times New Roman"/>
        </w:rPr>
        <w:t xml:space="preserve">. </w:t>
      </w:r>
      <w:r w:rsidR="009130B8">
        <w:rPr>
          <w:rFonts w:ascii="Times New Roman" w:hAnsi="Times New Roman" w:cs="Times New Roman"/>
        </w:rPr>
        <w:t>C</w:t>
      </w:r>
      <w:r w:rsidR="00AA056D">
        <w:rPr>
          <w:rFonts w:ascii="Times New Roman" w:hAnsi="Times New Roman" w:cs="Times New Roman"/>
        </w:rPr>
        <w:t xml:space="preserve">hanges in the </w:t>
      </w:r>
      <w:r w:rsidR="009130B8">
        <w:rPr>
          <w:rFonts w:ascii="Times New Roman" w:hAnsi="Times New Roman" w:cs="Times New Roman"/>
        </w:rPr>
        <w:t xml:space="preserve">long-term </w:t>
      </w:r>
      <w:r w:rsidR="00ED182B">
        <w:rPr>
          <w:rFonts w:ascii="Times New Roman" w:hAnsi="Times New Roman" w:cs="Times New Roman"/>
        </w:rPr>
        <w:t xml:space="preserve">climate trend during the Quaternary </w:t>
      </w:r>
      <w:r w:rsidR="00AC5B69">
        <w:rPr>
          <w:rFonts w:ascii="Times New Roman" w:hAnsi="Times New Roman" w:cs="Times New Roman"/>
        </w:rPr>
        <w:t>may have influenced</w:t>
      </w:r>
      <w:r w:rsidR="008244A7">
        <w:rPr>
          <w:rFonts w:ascii="Times New Roman" w:hAnsi="Times New Roman" w:cs="Times New Roman"/>
        </w:rPr>
        <w:t xml:space="preserve"> this</w:t>
      </w:r>
      <w:r w:rsidR="00AC5B69">
        <w:rPr>
          <w:rFonts w:ascii="Times New Roman" w:hAnsi="Times New Roman" w:cs="Times New Roman"/>
        </w:rPr>
        <w:t xml:space="preserve"> threshold level, </w:t>
      </w:r>
      <w:r w:rsidR="00ED182B">
        <w:rPr>
          <w:rFonts w:ascii="Times New Roman" w:hAnsi="Times New Roman" w:cs="Times New Roman"/>
        </w:rPr>
        <w:t>imply</w:t>
      </w:r>
      <w:r w:rsidR="00AC5B69">
        <w:rPr>
          <w:rFonts w:ascii="Times New Roman" w:hAnsi="Times New Roman" w:cs="Times New Roman"/>
        </w:rPr>
        <w:t>ing</w:t>
      </w:r>
      <w:r w:rsidR="00ED182B">
        <w:rPr>
          <w:rFonts w:ascii="Times New Roman" w:hAnsi="Times New Roman" w:cs="Times New Roman"/>
        </w:rPr>
        <w:t xml:space="preserve"> that the exposure history estimated for the early and middle parts of the Quaternary are </w:t>
      </w:r>
      <w:r w:rsidR="00AC5B69">
        <w:rPr>
          <w:rFonts w:ascii="Times New Roman" w:hAnsi="Times New Roman" w:cs="Times New Roman"/>
        </w:rPr>
        <w:t>highly uncertain</w:t>
      </w:r>
      <w:r w:rsidR="00ED182B">
        <w:rPr>
          <w:rFonts w:ascii="Times New Roman" w:hAnsi="Times New Roman" w:cs="Times New Roman"/>
        </w:rPr>
        <w:t xml:space="preserve">. However, in the majority of </w:t>
      </w:r>
      <w:r w:rsidR="00AC5B69">
        <w:rPr>
          <w:rFonts w:ascii="Times New Roman" w:hAnsi="Times New Roman" w:cs="Times New Roman"/>
        </w:rPr>
        <w:t xml:space="preserve">geological </w:t>
      </w:r>
      <w:r w:rsidR="00ED182B">
        <w:rPr>
          <w:rFonts w:ascii="Times New Roman" w:hAnsi="Times New Roman" w:cs="Times New Roman"/>
        </w:rPr>
        <w:t xml:space="preserve">settings this is unlikely to represent a </w:t>
      </w:r>
      <w:r w:rsidR="003D2BB6">
        <w:rPr>
          <w:rFonts w:ascii="Times New Roman" w:hAnsi="Times New Roman" w:cs="Times New Roman"/>
        </w:rPr>
        <w:t xml:space="preserve">large </w:t>
      </w:r>
      <w:r w:rsidR="00ED182B">
        <w:rPr>
          <w:rFonts w:ascii="Times New Roman" w:hAnsi="Times New Roman" w:cs="Times New Roman"/>
        </w:rPr>
        <w:t xml:space="preserve">problem because the observed concentrations are dominated by the most recent glacial-interglacial cycles, where the long-term trend is relatively small.  </w:t>
      </w:r>
    </w:p>
    <w:p w14:paraId="4A835170" w14:textId="77777777" w:rsidR="006A0177" w:rsidRDefault="006A0177" w:rsidP="000D7F46">
      <w:pPr>
        <w:outlineLvl w:val="0"/>
        <w:rPr>
          <w:rFonts w:ascii="Times New Roman" w:hAnsi="Times New Roman" w:cs="Times New Roman"/>
        </w:rPr>
      </w:pPr>
    </w:p>
    <w:p w14:paraId="392AC13A" w14:textId="07906BC6" w:rsidR="00A10671" w:rsidRDefault="00700706" w:rsidP="0025109C">
      <w:pPr>
        <w:ind w:left="-426"/>
        <w:outlineLvl w:val="0"/>
        <w:rPr>
          <w:rFonts w:ascii="Times New Roman" w:hAnsi="Times New Roman" w:cs="Times New Roman"/>
        </w:rPr>
      </w:pPr>
      <w:r>
        <w:rPr>
          <w:rFonts w:ascii="Times New Roman" w:hAnsi="Times New Roman" w:cs="Times New Roman"/>
        </w:rPr>
        <w:t>With respect to the exposure history, we emphasize that a</w:t>
      </w:r>
      <w:r w:rsidR="00127CF6">
        <w:rPr>
          <w:rFonts w:ascii="Times New Roman" w:hAnsi="Times New Roman" w:cs="Times New Roman"/>
        </w:rPr>
        <w:t>ny prior information on past glacial-interglacial transition times, simila</w:t>
      </w:r>
      <w:r>
        <w:rPr>
          <w:rFonts w:ascii="Times New Roman" w:hAnsi="Times New Roman" w:cs="Times New Roman"/>
        </w:rPr>
        <w:t>r to those compiled for Norway by Mangerud et al.</w:t>
      </w:r>
      <w:r w:rsidR="00127CF6">
        <w:rPr>
          <w:rFonts w:ascii="Times New Roman" w:hAnsi="Times New Roman" w:cs="Times New Roman"/>
        </w:rPr>
        <w:t xml:space="preserve"> </w:t>
      </w:r>
      <w:r>
        <w:rPr>
          <w:rFonts w:ascii="Times New Roman" w:hAnsi="Times New Roman" w:cs="Times New Roman"/>
        </w:rPr>
        <w:t>(</w:t>
      </w:r>
      <w:r w:rsidR="00127CF6">
        <w:rPr>
          <w:rFonts w:ascii="Times New Roman" w:hAnsi="Times New Roman" w:cs="Times New Roman"/>
        </w:rPr>
        <w:t xml:space="preserve">2011), </w:t>
      </w:r>
      <w:r w:rsidR="00A10671">
        <w:rPr>
          <w:rFonts w:ascii="Times New Roman" w:hAnsi="Times New Roman" w:cs="Times New Roman"/>
        </w:rPr>
        <w:t xml:space="preserve">is easily be incorporated in the model framework. This will minimize the uncertainty associated with the application of a </w:t>
      </w:r>
      <w:r w:rsidR="00A10671" w:rsidRPr="00BB30BF">
        <w:rPr>
          <w:rFonts w:ascii="Symbol" w:hAnsi="Symbol" w:cs="Times New Roman"/>
          <w:i/>
        </w:rPr>
        <w:t></w:t>
      </w:r>
      <w:r w:rsidR="00A10671" w:rsidRPr="00BB30BF">
        <w:rPr>
          <w:rFonts w:ascii="Times New Roman" w:hAnsi="Times New Roman" w:cs="Times New Roman"/>
          <w:i/>
          <w:vertAlign w:val="superscript"/>
        </w:rPr>
        <w:t>18</w:t>
      </w:r>
      <w:r w:rsidR="00A10671" w:rsidRPr="00BB30BF">
        <w:rPr>
          <w:rFonts w:ascii="Times New Roman" w:hAnsi="Times New Roman" w:cs="Times New Roman"/>
          <w:i/>
        </w:rPr>
        <w:t>O</w:t>
      </w:r>
      <w:r w:rsidR="00A10671" w:rsidRPr="005514C7">
        <w:rPr>
          <w:rFonts w:ascii="Times New Roman" w:hAnsi="Times New Roman" w:cs="Times New Roman"/>
          <w:i/>
          <w:vertAlign w:val="subscript"/>
        </w:rPr>
        <w:t>threshold</w:t>
      </w:r>
      <w:r w:rsidR="00A10671">
        <w:rPr>
          <w:rFonts w:ascii="Times New Roman" w:hAnsi="Times New Roman" w:cs="Times New Roman"/>
          <w:i/>
          <w:vertAlign w:val="subscript"/>
        </w:rPr>
        <w:t xml:space="preserve"> </w:t>
      </w:r>
      <w:r w:rsidR="00A10671">
        <w:rPr>
          <w:rFonts w:ascii="Times New Roman" w:hAnsi="Times New Roman" w:cs="Times New Roman"/>
        </w:rPr>
        <w:t>level and significantly improve estimates of past erosion rates.</w:t>
      </w:r>
    </w:p>
    <w:p w14:paraId="24CBB974" w14:textId="3843B087" w:rsidR="0014030D" w:rsidRDefault="00A10671" w:rsidP="0025109C">
      <w:pPr>
        <w:ind w:left="-426"/>
        <w:outlineLvl w:val="0"/>
        <w:rPr>
          <w:rFonts w:ascii="Times New Roman" w:hAnsi="Times New Roman" w:cs="Times New Roman"/>
        </w:rPr>
      </w:pPr>
      <w:r>
        <w:rPr>
          <w:rFonts w:ascii="Times New Roman" w:hAnsi="Times New Roman" w:cs="Times New Roman"/>
        </w:rPr>
        <w:t xml:space="preserve"> </w:t>
      </w:r>
    </w:p>
    <w:p w14:paraId="40D09E87" w14:textId="657EB108" w:rsidR="008242CB" w:rsidRPr="00E62FAF" w:rsidRDefault="008242CB" w:rsidP="008242CB">
      <w:pPr>
        <w:ind w:left="-426"/>
        <w:outlineLvl w:val="0"/>
        <w:rPr>
          <w:rFonts w:ascii="Times New Roman" w:hAnsi="Times New Roman" w:cs="Times New Roman"/>
          <w:b/>
        </w:rPr>
      </w:pPr>
      <w:r w:rsidRPr="00E62FAF">
        <w:rPr>
          <w:rFonts w:ascii="Times New Roman" w:hAnsi="Times New Roman" w:cs="Times New Roman"/>
          <w:b/>
        </w:rPr>
        <w:t xml:space="preserve">5.2 </w:t>
      </w:r>
      <w:r w:rsidR="00E62FAF" w:rsidRPr="00E62FAF">
        <w:rPr>
          <w:rFonts w:ascii="Times New Roman" w:hAnsi="Times New Roman" w:cs="Times New Roman"/>
          <w:b/>
        </w:rPr>
        <w:t>The concept a glacial and an interglacial erosion rate</w:t>
      </w:r>
    </w:p>
    <w:p w14:paraId="4503E0B7" w14:textId="2B2658D7" w:rsidR="008242CB" w:rsidRPr="00BD7732" w:rsidRDefault="008242CB" w:rsidP="00C670AC">
      <w:pPr>
        <w:ind w:left="-426"/>
        <w:outlineLvl w:val="0"/>
        <w:rPr>
          <w:rFonts w:ascii="Times New Roman" w:hAnsi="Times New Roman" w:cs="Times New Roman"/>
        </w:rPr>
      </w:pPr>
      <w:r>
        <w:rPr>
          <w:rFonts w:ascii="Times New Roman" w:hAnsi="Times New Roman" w:cs="Times New Roman"/>
        </w:rPr>
        <w:t>The assumption of one uniform erosion rate across all interglacial periods and another uniform erosion rate across all glacial</w:t>
      </w:r>
      <w:r w:rsidR="00BD5A91">
        <w:rPr>
          <w:rFonts w:ascii="Times New Roman" w:hAnsi="Times New Roman" w:cs="Times New Roman"/>
        </w:rPr>
        <w:t xml:space="preserve"> periods is obviously too simplistic, but it </w:t>
      </w:r>
      <w:r w:rsidR="00A9481D">
        <w:rPr>
          <w:rFonts w:ascii="Times New Roman" w:hAnsi="Times New Roman" w:cs="Times New Roman"/>
        </w:rPr>
        <w:t xml:space="preserve">is difficult to assess the magnitude of the error introduced by this assumption. It is clear that </w:t>
      </w:r>
      <w:r w:rsidR="009E4954">
        <w:rPr>
          <w:rFonts w:ascii="Times New Roman" w:hAnsi="Times New Roman" w:cs="Times New Roman"/>
        </w:rPr>
        <w:t xml:space="preserve">the </w:t>
      </w:r>
      <w:r w:rsidR="00A9481D">
        <w:rPr>
          <w:rFonts w:ascii="Times New Roman" w:hAnsi="Times New Roman" w:cs="Times New Roman"/>
        </w:rPr>
        <w:t>growth and decay of glaciers and ice sheets throughout the Quaternary must have been accompanied by a variety of clima</w:t>
      </w:r>
      <w:r w:rsidR="00153D7B">
        <w:rPr>
          <w:rFonts w:ascii="Times New Roman" w:hAnsi="Times New Roman" w:cs="Times New Roman"/>
        </w:rPr>
        <w:t xml:space="preserve">te-dependent erosion processes. For instance, the importance of periglacial processes, which are likely to dominate in the absence of glacial activity, depend strongly on the mean annual temperature, which changed considerably throughout the Quaternary. However, the introduction of additional model parameters </w:t>
      </w:r>
      <w:r w:rsidR="00447F4A">
        <w:rPr>
          <w:rFonts w:ascii="Times New Roman" w:hAnsi="Times New Roman" w:cs="Times New Roman"/>
        </w:rPr>
        <w:t xml:space="preserve">in order </w:t>
      </w:r>
      <w:r w:rsidR="00153D7B">
        <w:rPr>
          <w:rFonts w:ascii="Times New Roman" w:hAnsi="Times New Roman" w:cs="Times New Roman"/>
        </w:rPr>
        <w:t xml:space="preserve">to include such aspects would render the </w:t>
      </w:r>
      <w:r w:rsidR="00447F4A">
        <w:rPr>
          <w:rFonts w:ascii="Times New Roman" w:hAnsi="Times New Roman" w:cs="Times New Roman"/>
        </w:rPr>
        <w:t>problem intractable, because the inclusion of additional free parameters linked to erosion rate would also imply additional free parameters linked to the associated timespans. We</w:t>
      </w:r>
      <w:r w:rsidR="00C670AC">
        <w:rPr>
          <w:rFonts w:ascii="Times New Roman" w:hAnsi="Times New Roman" w:cs="Times New Roman"/>
        </w:rPr>
        <w:t xml:space="preserve"> thus</w:t>
      </w:r>
      <w:r w:rsidR="00447F4A">
        <w:rPr>
          <w:rFonts w:ascii="Times New Roman" w:hAnsi="Times New Roman" w:cs="Times New Roman"/>
        </w:rPr>
        <w:t xml:space="preserve"> believe the current mo</w:t>
      </w:r>
      <w:r w:rsidR="00C670AC">
        <w:rPr>
          <w:rFonts w:ascii="Times New Roman" w:hAnsi="Times New Roman" w:cs="Times New Roman"/>
        </w:rPr>
        <w:t xml:space="preserve">del framework provides a reasonable balance between observations and number of free model parameters. </w:t>
      </w:r>
      <w:r w:rsidR="00E62FAF">
        <w:rPr>
          <w:rFonts w:ascii="Times New Roman" w:hAnsi="Times New Roman" w:cs="Times New Roman"/>
        </w:rPr>
        <w:t>Moreover, w</w:t>
      </w:r>
      <w:r w:rsidR="00C670AC">
        <w:rPr>
          <w:rFonts w:ascii="Times New Roman" w:hAnsi="Times New Roman" w:cs="Times New Roman"/>
        </w:rPr>
        <w:t xml:space="preserve">e emphasize that the concept of a glacial and an interglacial erosion </w:t>
      </w:r>
      <w:r w:rsidR="001F3B18">
        <w:rPr>
          <w:rFonts w:ascii="Times New Roman" w:hAnsi="Times New Roman" w:cs="Times New Roman"/>
        </w:rPr>
        <w:t xml:space="preserve">rate implies that the </w:t>
      </w:r>
      <w:r w:rsidR="00E62FAF">
        <w:rPr>
          <w:rFonts w:ascii="Times New Roman" w:hAnsi="Times New Roman" w:cs="Times New Roman"/>
        </w:rPr>
        <w:t xml:space="preserve">estimated </w:t>
      </w:r>
      <w:r w:rsidR="001F3B18">
        <w:rPr>
          <w:rFonts w:ascii="Times New Roman" w:hAnsi="Times New Roman" w:cs="Times New Roman"/>
        </w:rPr>
        <w:t xml:space="preserve">rates represent </w:t>
      </w:r>
      <w:r w:rsidR="00E62FAF">
        <w:rPr>
          <w:rFonts w:ascii="Times New Roman" w:hAnsi="Times New Roman" w:cs="Times New Roman"/>
        </w:rPr>
        <w:t xml:space="preserve">gross </w:t>
      </w:r>
      <w:r w:rsidR="001F3B18">
        <w:rPr>
          <w:rFonts w:ascii="Times New Roman" w:hAnsi="Times New Roman" w:cs="Times New Roman"/>
        </w:rPr>
        <w:t>average</w:t>
      </w:r>
      <w:r w:rsidR="00E62FAF">
        <w:rPr>
          <w:rFonts w:ascii="Times New Roman" w:hAnsi="Times New Roman" w:cs="Times New Roman"/>
        </w:rPr>
        <w:t xml:space="preserve">s across glacials and interglacials, respectively, and thus should be interpreted within this framework. </w:t>
      </w:r>
    </w:p>
    <w:p w14:paraId="52AD47D1" w14:textId="77777777" w:rsidR="00E41549" w:rsidRDefault="00E41549" w:rsidP="0025109C">
      <w:pPr>
        <w:ind w:left="-426"/>
        <w:outlineLvl w:val="0"/>
        <w:rPr>
          <w:rFonts w:ascii="Times New Roman" w:hAnsi="Times New Roman" w:cs="Times New Roman"/>
        </w:rPr>
      </w:pPr>
    </w:p>
    <w:p w14:paraId="50E09BA4" w14:textId="2C650E6F" w:rsidR="00E62FAF" w:rsidRPr="00E62FAF" w:rsidRDefault="00E62FAF" w:rsidP="00E62FAF">
      <w:pPr>
        <w:ind w:left="-426"/>
        <w:outlineLvl w:val="0"/>
        <w:rPr>
          <w:rFonts w:ascii="Times New Roman" w:hAnsi="Times New Roman" w:cs="Times New Roman"/>
          <w:b/>
        </w:rPr>
      </w:pPr>
      <w:r>
        <w:rPr>
          <w:rFonts w:ascii="Times New Roman" w:hAnsi="Times New Roman" w:cs="Times New Roman"/>
          <w:b/>
        </w:rPr>
        <w:t>5.3</w:t>
      </w:r>
      <w:r w:rsidRPr="00E62FAF">
        <w:rPr>
          <w:rFonts w:ascii="Times New Roman" w:hAnsi="Times New Roman" w:cs="Times New Roman"/>
          <w:b/>
        </w:rPr>
        <w:t xml:space="preserve"> </w:t>
      </w:r>
      <w:r>
        <w:rPr>
          <w:rFonts w:ascii="Times New Roman" w:hAnsi="Times New Roman" w:cs="Times New Roman"/>
          <w:b/>
        </w:rPr>
        <w:t>Other applications of the model framework</w:t>
      </w:r>
    </w:p>
    <w:p w14:paraId="0A63F5D4" w14:textId="3A4CEFD3" w:rsidR="00667C27" w:rsidRDefault="00E716BD" w:rsidP="0025109C">
      <w:pPr>
        <w:ind w:left="-426"/>
        <w:outlineLvl w:val="0"/>
        <w:rPr>
          <w:rFonts w:ascii="Times New Roman" w:hAnsi="Times New Roman" w:cs="Times New Roman"/>
        </w:rPr>
      </w:pPr>
      <w:r>
        <w:rPr>
          <w:rFonts w:ascii="Times New Roman" w:hAnsi="Times New Roman" w:cs="Times New Roman"/>
        </w:rPr>
        <w:t>The potential applic</w:t>
      </w:r>
      <w:r w:rsidR="007A7E8E">
        <w:rPr>
          <w:rFonts w:ascii="Times New Roman" w:hAnsi="Times New Roman" w:cs="Times New Roman"/>
        </w:rPr>
        <w:t>ation</w:t>
      </w:r>
      <w:r>
        <w:rPr>
          <w:rFonts w:ascii="Times New Roman" w:hAnsi="Times New Roman" w:cs="Times New Roman"/>
        </w:rPr>
        <w:t xml:space="preserve"> of the model framework</w:t>
      </w:r>
      <w:r w:rsidR="007A7E8E">
        <w:rPr>
          <w:rFonts w:ascii="Times New Roman" w:hAnsi="Times New Roman" w:cs="Times New Roman"/>
        </w:rPr>
        <w:t xml:space="preserve"> presented here is</w:t>
      </w:r>
      <w:r>
        <w:rPr>
          <w:rFonts w:ascii="Times New Roman" w:hAnsi="Times New Roman" w:cs="Times New Roman"/>
        </w:rPr>
        <w:t xml:space="preserve"> not limited to </w:t>
      </w:r>
      <w:r w:rsidR="005512C4">
        <w:rPr>
          <w:rFonts w:ascii="Times New Roman" w:hAnsi="Times New Roman" w:cs="Times New Roman"/>
        </w:rPr>
        <w:t xml:space="preserve">constraining past erosion rates in previously glaciated terrains. This approach can be applied to any complex </w:t>
      </w:r>
      <w:r w:rsidR="00D72BDA">
        <w:rPr>
          <w:rFonts w:ascii="Times New Roman" w:hAnsi="Times New Roman" w:cs="Times New Roman"/>
        </w:rPr>
        <w:t>exposure history with alternating periods of exposure and shielding</w:t>
      </w:r>
      <w:r w:rsidR="0047294C">
        <w:rPr>
          <w:rFonts w:ascii="Times New Roman" w:hAnsi="Times New Roman" w:cs="Times New Roman"/>
        </w:rPr>
        <w:t>, and non-uniform erosion rates</w:t>
      </w:r>
      <w:r w:rsidR="00D72BDA">
        <w:rPr>
          <w:rFonts w:ascii="Times New Roman" w:hAnsi="Times New Roman" w:cs="Times New Roman"/>
        </w:rPr>
        <w:t xml:space="preserve">. </w:t>
      </w:r>
      <w:r w:rsidR="00566E34">
        <w:rPr>
          <w:rFonts w:ascii="Times New Roman" w:hAnsi="Times New Roman" w:cs="Times New Roman"/>
        </w:rPr>
        <w:t>Importantly, the model framework may also be combined with numerical landscape simulations that produce virtual, process-dependent</w:t>
      </w:r>
      <w:r w:rsidR="003D2BB6">
        <w:rPr>
          <w:rFonts w:ascii="Times New Roman" w:hAnsi="Times New Roman" w:cs="Times New Roman"/>
        </w:rPr>
        <w:t>, landscape histories, which may be</w:t>
      </w:r>
      <w:r w:rsidR="00566E34">
        <w:rPr>
          <w:rFonts w:ascii="Times New Roman" w:hAnsi="Times New Roman" w:cs="Times New Roman"/>
        </w:rPr>
        <w:t xml:space="preserve"> difficult to relate to real landscapes. The forward model presented in this study makes it possible to calculate the virtual concentration of cosmogenic nuclides at any point in the simulated landscape, which </w:t>
      </w:r>
      <w:r w:rsidR="003D2BB6">
        <w:rPr>
          <w:rFonts w:ascii="Times New Roman" w:hAnsi="Times New Roman" w:cs="Times New Roman"/>
        </w:rPr>
        <w:t xml:space="preserve">then </w:t>
      </w:r>
      <w:r w:rsidR="00566E34">
        <w:rPr>
          <w:rFonts w:ascii="Times New Roman" w:hAnsi="Times New Roman" w:cs="Times New Roman"/>
        </w:rPr>
        <w:t xml:space="preserve">may be compared to measured concentrations based on field studies. This application does not involve any assumptions regarding past glacial-interglacial transitions </w:t>
      </w:r>
      <w:r w:rsidR="00DD73AB">
        <w:rPr>
          <w:rFonts w:ascii="Times New Roman" w:hAnsi="Times New Roman" w:cs="Times New Roman"/>
        </w:rPr>
        <w:t xml:space="preserve">and associated erosion rates, because the exhumation history and ice cover can be tracked through time at any point in the model simulation. In this way, the presented model framework provides a tool that potentially can be used </w:t>
      </w:r>
      <w:r w:rsidR="00D32D96">
        <w:rPr>
          <w:rFonts w:ascii="Times New Roman" w:hAnsi="Times New Roman" w:cs="Times New Roman"/>
        </w:rPr>
        <w:t xml:space="preserve">in conjunction with physics-based models to explore and identify dominant landscape processes. It may also be used to design sampling strategies </w:t>
      </w:r>
      <w:r w:rsidR="00AD6ACD">
        <w:rPr>
          <w:rFonts w:ascii="Times New Roman" w:hAnsi="Times New Roman" w:cs="Times New Roman"/>
        </w:rPr>
        <w:t xml:space="preserve">based on expected patterns in cosmogenic nuclide concentrations linked to local variations in exposure history and erosion rates.  </w:t>
      </w:r>
    </w:p>
    <w:p w14:paraId="5D19DE9A" w14:textId="77777777" w:rsidR="00607D2A" w:rsidRPr="00607D2A" w:rsidRDefault="00607D2A" w:rsidP="00607D2A">
      <w:pPr>
        <w:rPr>
          <w:rFonts w:ascii="Times New Roman" w:hAnsi="Times New Roman" w:cs="Times New Roman"/>
        </w:rPr>
      </w:pPr>
    </w:p>
    <w:p w14:paraId="23819E27" w14:textId="77777777" w:rsidR="00607D2A" w:rsidRPr="00BB30BF" w:rsidRDefault="00607D2A" w:rsidP="0092011B">
      <w:pPr>
        <w:ind w:left="-426"/>
        <w:rPr>
          <w:rFonts w:ascii="Times New Roman" w:hAnsi="Times New Roman" w:cs="Times New Roman"/>
          <w:b/>
        </w:rPr>
      </w:pPr>
    </w:p>
    <w:p w14:paraId="03CBC69A" w14:textId="2C06CE0F" w:rsidR="0082159F" w:rsidRPr="00BB30BF" w:rsidRDefault="00CE00DB" w:rsidP="0025109C">
      <w:pPr>
        <w:ind w:left="-426"/>
        <w:outlineLvl w:val="0"/>
        <w:rPr>
          <w:rFonts w:ascii="Times New Roman" w:hAnsi="Times New Roman" w:cs="Times New Roman"/>
          <w:b/>
        </w:rPr>
      </w:pPr>
      <w:r>
        <w:rPr>
          <w:rFonts w:ascii="Times New Roman" w:hAnsi="Times New Roman" w:cs="Times New Roman"/>
          <w:b/>
        </w:rPr>
        <w:t>6</w:t>
      </w:r>
      <w:r w:rsidR="005A7F50">
        <w:rPr>
          <w:rFonts w:ascii="Times New Roman" w:hAnsi="Times New Roman" w:cs="Times New Roman"/>
          <w:b/>
        </w:rPr>
        <w:t>.</w:t>
      </w:r>
      <w:r w:rsidR="00BB4185" w:rsidRPr="00BB30BF">
        <w:rPr>
          <w:rFonts w:ascii="Times New Roman" w:hAnsi="Times New Roman" w:cs="Times New Roman"/>
          <w:b/>
        </w:rPr>
        <w:t xml:space="preserve"> </w:t>
      </w:r>
      <w:r w:rsidR="009045DF">
        <w:rPr>
          <w:rFonts w:ascii="Times New Roman" w:hAnsi="Times New Roman" w:cs="Times New Roman"/>
          <w:b/>
        </w:rPr>
        <w:t>Future perspectives</w:t>
      </w:r>
    </w:p>
    <w:p w14:paraId="3B8EA9BC" w14:textId="3D46ED8C" w:rsidR="0082159F" w:rsidRPr="00E3649E" w:rsidRDefault="00583760" w:rsidP="00FD71F7">
      <w:pPr>
        <w:ind w:left="-426"/>
        <w:rPr>
          <w:rFonts w:ascii="Times New Roman" w:hAnsi="Times New Roman" w:cs="Times New Roman"/>
        </w:rPr>
      </w:pPr>
      <w:r>
        <w:rPr>
          <w:rFonts w:ascii="Times New Roman" w:hAnsi="Times New Roman" w:cs="Times New Roman"/>
        </w:rPr>
        <w:t xml:space="preserve">We have developed a </w:t>
      </w:r>
      <w:r w:rsidR="00E3649E">
        <w:rPr>
          <w:rFonts w:ascii="Times New Roman" w:hAnsi="Times New Roman" w:cs="Times New Roman"/>
        </w:rPr>
        <w:t xml:space="preserve">model framework </w:t>
      </w:r>
      <w:r w:rsidR="00124F2B">
        <w:rPr>
          <w:rFonts w:ascii="Times New Roman" w:hAnsi="Times New Roman" w:cs="Times New Roman"/>
        </w:rPr>
        <w:t xml:space="preserve">that is designed to constrain </w:t>
      </w:r>
      <w:r w:rsidR="000D7F46">
        <w:rPr>
          <w:rFonts w:ascii="Times New Roman" w:hAnsi="Times New Roman" w:cs="Times New Roman"/>
        </w:rPr>
        <w:t xml:space="preserve">the most </w:t>
      </w:r>
      <w:r w:rsidR="00124F2B">
        <w:rPr>
          <w:rFonts w:ascii="Times New Roman" w:hAnsi="Times New Roman" w:cs="Times New Roman"/>
        </w:rPr>
        <w:t xml:space="preserve">likely </w:t>
      </w:r>
      <w:r w:rsidR="00E3649E">
        <w:rPr>
          <w:rFonts w:ascii="Times New Roman" w:hAnsi="Times New Roman" w:cs="Times New Roman"/>
        </w:rPr>
        <w:t xml:space="preserve">landscape </w:t>
      </w:r>
      <w:r w:rsidR="000D7F46">
        <w:rPr>
          <w:rFonts w:ascii="Times New Roman" w:hAnsi="Times New Roman" w:cs="Times New Roman"/>
        </w:rPr>
        <w:t>scenario</w:t>
      </w:r>
      <w:r w:rsidR="00124F2B">
        <w:rPr>
          <w:rFonts w:ascii="Times New Roman" w:hAnsi="Times New Roman" w:cs="Times New Roman"/>
        </w:rPr>
        <w:t xml:space="preserve"> and past</w:t>
      </w:r>
      <w:r w:rsidR="00E3649E">
        <w:rPr>
          <w:rFonts w:ascii="Times New Roman" w:hAnsi="Times New Roman" w:cs="Times New Roman"/>
        </w:rPr>
        <w:t xml:space="preserve"> erosion rates</w:t>
      </w:r>
      <w:r w:rsidR="00124F2B">
        <w:rPr>
          <w:rFonts w:ascii="Times New Roman" w:hAnsi="Times New Roman" w:cs="Times New Roman"/>
        </w:rPr>
        <w:t xml:space="preserve">, based on multiple cosmogenic nuclides, </w:t>
      </w:r>
      <w:r w:rsidR="00E3649E">
        <w:rPr>
          <w:rFonts w:ascii="Times New Roman" w:hAnsi="Times New Roman" w:cs="Times New Roman"/>
        </w:rPr>
        <w:t xml:space="preserve">in regions characterized by a complex exposure history. </w:t>
      </w:r>
      <w:r w:rsidR="00124F2B">
        <w:rPr>
          <w:rFonts w:ascii="Times New Roman" w:hAnsi="Times New Roman" w:cs="Times New Roman"/>
        </w:rPr>
        <w:t>The approach focus</w:t>
      </w:r>
      <w:r w:rsidR="00C1627E">
        <w:rPr>
          <w:rFonts w:ascii="Times New Roman" w:hAnsi="Times New Roman" w:cs="Times New Roman"/>
        </w:rPr>
        <w:t>es</w:t>
      </w:r>
      <w:r w:rsidR="00124F2B">
        <w:rPr>
          <w:rFonts w:ascii="Times New Roman" w:hAnsi="Times New Roman" w:cs="Times New Roman"/>
        </w:rPr>
        <w:t xml:space="preserve"> mainly on terrains that</w:t>
      </w:r>
      <w:r w:rsidR="00C1627E">
        <w:rPr>
          <w:rFonts w:ascii="Times New Roman" w:hAnsi="Times New Roman" w:cs="Times New Roman"/>
        </w:rPr>
        <w:t xml:space="preserve"> experienced the </w:t>
      </w:r>
      <w:r w:rsidR="00BE69F7">
        <w:rPr>
          <w:rFonts w:ascii="Times New Roman" w:hAnsi="Times New Roman" w:cs="Times New Roman"/>
        </w:rPr>
        <w:t>waxing and waning</w:t>
      </w:r>
      <w:r w:rsidR="00C1627E">
        <w:rPr>
          <w:rFonts w:ascii="Times New Roman" w:hAnsi="Times New Roman" w:cs="Times New Roman"/>
        </w:rPr>
        <w:t xml:space="preserve"> of thick </w:t>
      </w:r>
      <w:r w:rsidR="001F4702">
        <w:rPr>
          <w:rFonts w:ascii="Times New Roman" w:hAnsi="Times New Roman" w:cs="Times New Roman"/>
        </w:rPr>
        <w:t xml:space="preserve">glacial </w:t>
      </w:r>
      <w:r w:rsidR="00C1627E">
        <w:rPr>
          <w:rFonts w:ascii="Times New Roman" w:hAnsi="Times New Roman" w:cs="Times New Roman"/>
        </w:rPr>
        <w:t>ice covers during glacial</w:t>
      </w:r>
      <w:r w:rsidR="00B53D49">
        <w:rPr>
          <w:rFonts w:ascii="Times New Roman" w:hAnsi="Times New Roman" w:cs="Times New Roman"/>
        </w:rPr>
        <w:t>-interglacial cycles, but the method is highly flexible and</w:t>
      </w:r>
      <w:r w:rsidR="00C1627E">
        <w:rPr>
          <w:rFonts w:ascii="Times New Roman" w:hAnsi="Times New Roman" w:cs="Times New Roman"/>
        </w:rPr>
        <w:t xml:space="preserve"> can be applied to a wide range of geological settings. </w:t>
      </w:r>
      <w:r w:rsidR="001F4702">
        <w:rPr>
          <w:rFonts w:ascii="Times New Roman" w:hAnsi="Times New Roman" w:cs="Times New Roman"/>
        </w:rPr>
        <w:t xml:space="preserve">Currently, the model framework includes the following cosmogenic nuclides </w:t>
      </w:r>
      <w:r w:rsidR="001F4702" w:rsidRPr="001F4702">
        <w:rPr>
          <w:rFonts w:ascii="Times New Roman" w:hAnsi="Times New Roman" w:cs="Times New Roman"/>
          <w:vertAlign w:val="superscript"/>
        </w:rPr>
        <w:t>10</w:t>
      </w:r>
      <w:r w:rsidR="001F4702">
        <w:rPr>
          <w:rFonts w:ascii="Times New Roman" w:hAnsi="Times New Roman" w:cs="Times New Roman"/>
        </w:rPr>
        <w:t xml:space="preserve">Be, </w:t>
      </w:r>
      <w:r w:rsidR="001F4702" w:rsidRPr="001F4702">
        <w:rPr>
          <w:rFonts w:ascii="Times New Roman" w:hAnsi="Times New Roman" w:cs="Times New Roman"/>
          <w:vertAlign w:val="superscript"/>
        </w:rPr>
        <w:t>26</w:t>
      </w:r>
      <w:r w:rsidR="001F4702">
        <w:rPr>
          <w:rFonts w:ascii="Times New Roman" w:hAnsi="Times New Roman" w:cs="Times New Roman"/>
        </w:rPr>
        <w:t xml:space="preserve">Al, </w:t>
      </w:r>
      <w:r w:rsidR="001F4702" w:rsidRPr="001F4702">
        <w:rPr>
          <w:rFonts w:ascii="Times New Roman" w:hAnsi="Times New Roman" w:cs="Times New Roman"/>
          <w:vertAlign w:val="superscript"/>
        </w:rPr>
        <w:t>14</w:t>
      </w:r>
      <w:r w:rsidR="001F4702">
        <w:rPr>
          <w:rFonts w:ascii="Times New Roman" w:hAnsi="Times New Roman" w:cs="Times New Roman"/>
        </w:rPr>
        <w:t xml:space="preserve">C, and </w:t>
      </w:r>
      <w:r w:rsidR="001F4702" w:rsidRPr="001F4702">
        <w:rPr>
          <w:rFonts w:ascii="Times New Roman" w:hAnsi="Times New Roman" w:cs="Times New Roman"/>
          <w:vertAlign w:val="superscript"/>
        </w:rPr>
        <w:t>21</w:t>
      </w:r>
      <w:r w:rsidR="001F4702">
        <w:rPr>
          <w:rFonts w:ascii="Times New Roman" w:hAnsi="Times New Roman" w:cs="Times New Roman"/>
        </w:rPr>
        <w:t>Ne, but</w:t>
      </w:r>
      <w:r w:rsidR="002D3D7E">
        <w:rPr>
          <w:rFonts w:ascii="Times New Roman" w:hAnsi="Times New Roman" w:cs="Times New Roman"/>
        </w:rPr>
        <w:t xml:space="preserve"> it is possible to incorporate other</w:t>
      </w:r>
      <w:r w:rsidR="001F4702">
        <w:rPr>
          <w:rFonts w:ascii="Times New Roman" w:hAnsi="Times New Roman" w:cs="Times New Roman"/>
        </w:rPr>
        <w:t xml:space="preserve"> nuclides</w:t>
      </w:r>
      <w:r w:rsidR="002D3D7E">
        <w:rPr>
          <w:rFonts w:ascii="Times New Roman" w:hAnsi="Times New Roman" w:cs="Times New Roman"/>
        </w:rPr>
        <w:t xml:space="preserve">, such as </w:t>
      </w:r>
      <w:r w:rsidR="002D3D7E" w:rsidRPr="002D3D7E">
        <w:rPr>
          <w:rFonts w:ascii="Times New Roman" w:hAnsi="Times New Roman" w:cs="Times New Roman"/>
          <w:vertAlign w:val="superscript"/>
        </w:rPr>
        <w:t>36</w:t>
      </w:r>
      <w:r w:rsidR="002D3D7E">
        <w:rPr>
          <w:rFonts w:ascii="Times New Roman" w:hAnsi="Times New Roman" w:cs="Times New Roman"/>
        </w:rPr>
        <w:t xml:space="preserve">Cl and </w:t>
      </w:r>
      <w:r w:rsidR="002D3D7E" w:rsidRPr="002D3D7E">
        <w:rPr>
          <w:rFonts w:ascii="Times New Roman" w:hAnsi="Times New Roman" w:cs="Times New Roman"/>
          <w:vertAlign w:val="superscript"/>
        </w:rPr>
        <w:t>3</w:t>
      </w:r>
      <w:r w:rsidR="002D3D7E">
        <w:rPr>
          <w:rFonts w:ascii="Times New Roman" w:hAnsi="Times New Roman" w:cs="Times New Roman"/>
        </w:rPr>
        <w:t>He</w:t>
      </w:r>
      <w:r w:rsidR="000278D7">
        <w:rPr>
          <w:rFonts w:ascii="Times New Roman" w:hAnsi="Times New Roman" w:cs="Times New Roman"/>
        </w:rPr>
        <w:t>, in the future</w:t>
      </w:r>
      <w:r w:rsidR="00CC5F1F">
        <w:rPr>
          <w:rFonts w:ascii="Times New Roman" w:hAnsi="Times New Roman" w:cs="Times New Roman"/>
        </w:rPr>
        <w:t xml:space="preserve"> in order to further constrain the inverse problem.</w:t>
      </w:r>
      <w:r w:rsidR="002D3D7E">
        <w:rPr>
          <w:rFonts w:ascii="Times New Roman" w:hAnsi="Times New Roman" w:cs="Times New Roman"/>
        </w:rPr>
        <w:t xml:space="preserve"> </w:t>
      </w:r>
      <w:r w:rsidR="00125ACD">
        <w:rPr>
          <w:rFonts w:ascii="Times New Roman" w:hAnsi="Times New Roman" w:cs="Times New Roman"/>
        </w:rPr>
        <w:t>Other</w:t>
      </w:r>
      <w:r w:rsidR="00F02655">
        <w:rPr>
          <w:rFonts w:ascii="Times New Roman" w:hAnsi="Times New Roman" w:cs="Times New Roman"/>
        </w:rPr>
        <w:t xml:space="preserve"> additions and improvements </w:t>
      </w:r>
      <w:r w:rsidR="003D2BB6">
        <w:rPr>
          <w:rFonts w:ascii="Times New Roman" w:hAnsi="Times New Roman" w:cs="Times New Roman"/>
        </w:rPr>
        <w:t xml:space="preserve">to the model </w:t>
      </w:r>
      <w:r w:rsidR="00F02655">
        <w:rPr>
          <w:rFonts w:ascii="Times New Roman" w:hAnsi="Times New Roman" w:cs="Times New Roman"/>
        </w:rPr>
        <w:t>can</w:t>
      </w:r>
      <w:r w:rsidR="00125ACD">
        <w:rPr>
          <w:rFonts w:ascii="Times New Roman" w:hAnsi="Times New Roman" w:cs="Times New Roman"/>
        </w:rPr>
        <w:t xml:space="preserve"> be incorporated to meet specific demands</w:t>
      </w:r>
      <w:r w:rsidR="00961685">
        <w:rPr>
          <w:rFonts w:ascii="Times New Roman" w:hAnsi="Times New Roman" w:cs="Times New Roman"/>
        </w:rPr>
        <w:t>, including new approaches to constrain complex exposure histories during the Quaternary.</w:t>
      </w:r>
    </w:p>
    <w:p w14:paraId="3D210FE7" w14:textId="77777777" w:rsidR="00E3649E" w:rsidRDefault="00E3649E" w:rsidP="00FD71F7">
      <w:pPr>
        <w:ind w:left="-426"/>
        <w:rPr>
          <w:rFonts w:ascii="Times New Roman" w:hAnsi="Times New Roman" w:cs="Times New Roman"/>
          <w:b/>
        </w:rPr>
      </w:pPr>
    </w:p>
    <w:p w14:paraId="386BD434" w14:textId="77777777" w:rsidR="00E3649E" w:rsidRDefault="00E3649E" w:rsidP="00FD71F7">
      <w:pPr>
        <w:ind w:left="-426"/>
        <w:rPr>
          <w:rFonts w:ascii="Times New Roman" w:hAnsi="Times New Roman" w:cs="Times New Roman"/>
          <w:b/>
        </w:rPr>
      </w:pPr>
    </w:p>
    <w:p w14:paraId="28210549" w14:textId="77777777" w:rsidR="00084FBF" w:rsidRDefault="00084FBF" w:rsidP="0092011B">
      <w:pPr>
        <w:ind w:left="-426"/>
        <w:rPr>
          <w:rFonts w:ascii="Times New Roman" w:hAnsi="Times New Roman" w:cs="Times New Roman"/>
          <w:b/>
        </w:rPr>
      </w:pPr>
    </w:p>
    <w:p w14:paraId="57666D99" w14:textId="77777777" w:rsidR="002D3D7E" w:rsidRDefault="002D3D7E" w:rsidP="0092011B">
      <w:pPr>
        <w:ind w:left="-426"/>
        <w:rPr>
          <w:rFonts w:ascii="Times New Roman" w:hAnsi="Times New Roman" w:cs="Times New Roman"/>
          <w:b/>
        </w:rPr>
      </w:pPr>
    </w:p>
    <w:p w14:paraId="0F876478" w14:textId="77777777" w:rsidR="002D3D7E" w:rsidRDefault="002D3D7E" w:rsidP="0092011B">
      <w:pPr>
        <w:ind w:left="-426"/>
        <w:rPr>
          <w:rFonts w:ascii="Times New Roman" w:hAnsi="Times New Roman" w:cs="Times New Roman"/>
          <w:b/>
        </w:rPr>
      </w:pPr>
    </w:p>
    <w:p w14:paraId="582619EC" w14:textId="77777777" w:rsidR="002D3D7E" w:rsidRDefault="002D3D7E" w:rsidP="0092011B">
      <w:pPr>
        <w:ind w:left="-426"/>
        <w:rPr>
          <w:rFonts w:ascii="Times New Roman" w:hAnsi="Times New Roman" w:cs="Times New Roman"/>
          <w:b/>
        </w:rPr>
      </w:pPr>
    </w:p>
    <w:p w14:paraId="48BD53C4" w14:textId="77777777" w:rsidR="002D3D7E" w:rsidRDefault="002D3D7E" w:rsidP="0092011B">
      <w:pPr>
        <w:ind w:left="-426"/>
        <w:rPr>
          <w:rFonts w:ascii="Times New Roman" w:hAnsi="Times New Roman" w:cs="Times New Roman"/>
          <w:b/>
        </w:rPr>
      </w:pPr>
    </w:p>
    <w:p w14:paraId="37251EAF" w14:textId="77777777" w:rsidR="00B874DF" w:rsidRDefault="00B874DF" w:rsidP="0092011B">
      <w:pPr>
        <w:ind w:left="-426"/>
        <w:rPr>
          <w:rFonts w:ascii="Times New Roman" w:hAnsi="Times New Roman" w:cs="Times New Roman"/>
          <w:b/>
        </w:rPr>
      </w:pPr>
    </w:p>
    <w:p w14:paraId="2616E8EE" w14:textId="77777777" w:rsidR="00B874DF" w:rsidRDefault="00B874DF" w:rsidP="0092011B">
      <w:pPr>
        <w:ind w:left="-426"/>
        <w:rPr>
          <w:rFonts w:ascii="Times New Roman" w:hAnsi="Times New Roman" w:cs="Times New Roman"/>
          <w:b/>
        </w:rPr>
      </w:pPr>
    </w:p>
    <w:p w14:paraId="57F2C5A1" w14:textId="77777777" w:rsidR="00B874DF" w:rsidRDefault="00B874DF" w:rsidP="0092011B">
      <w:pPr>
        <w:ind w:left="-426"/>
        <w:rPr>
          <w:rFonts w:ascii="Times New Roman" w:hAnsi="Times New Roman" w:cs="Times New Roman"/>
          <w:b/>
        </w:rPr>
      </w:pPr>
    </w:p>
    <w:p w14:paraId="1794A328" w14:textId="77777777" w:rsidR="00B874DF" w:rsidRDefault="00B874DF" w:rsidP="0092011B">
      <w:pPr>
        <w:ind w:left="-426"/>
        <w:rPr>
          <w:rFonts w:ascii="Times New Roman" w:hAnsi="Times New Roman" w:cs="Times New Roman"/>
          <w:b/>
        </w:rPr>
      </w:pPr>
    </w:p>
    <w:p w14:paraId="3C43FE10" w14:textId="77777777" w:rsidR="00B874DF" w:rsidRDefault="00B874DF" w:rsidP="0092011B">
      <w:pPr>
        <w:ind w:left="-426"/>
        <w:rPr>
          <w:rFonts w:ascii="Times New Roman" w:hAnsi="Times New Roman" w:cs="Times New Roman"/>
          <w:b/>
        </w:rPr>
      </w:pPr>
    </w:p>
    <w:p w14:paraId="17767F10" w14:textId="77777777" w:rsidR="00B874DF" w:rsidRDefault="00B874DF" w:rsidP="0092011B">
      <w:pPr>
        <w:ind w:left="-426"/>
        <w:rPr>
          <w:rFonts w:ascii="Times New Roman" w:hAnsi="Times New Roman" w:cs="Times New Roman"/>
          <w:b/>
        </w:rPr>
      </w:pPr>
    </w:p>
    <w:p w14:paraId="37F534B9" w14:textId="77777777" w:rsidR="00B874DF" w:rsidRDefault="00B874DF" w:rsidP="0092011B">
      <w:pPr>
        <w:ind w:left="-426"/>
        <w:rPr>
          <w:rFonts w:ascii="Times New Roman" w:hAnsi="Times New Roman" w:cs="Times New Roman"/>
          <w:b/>
        </w:rPr>
      </w:pPr>
    </w:p>
    <w:p w14:paraId="54F4619E" w14:textId="77777777" w:rsidR="00B874DF" w:rsidRDefault="00B874DF" w:rsidP="0092011B">
      <w:pPr>
        <w:ind w:left="-426"/>
        <w:rPr>
          <w:rFonts w:ascii="Times New Roman" w:hAnsi="Times New Roman" w:cs="Times New Roman"/>
          <w:b/>
        </w:rPr>
      </w:pPr>
    </w:p>
    <w:p w14:paraId="3E51BE05" w14:textId="77777777" w:rsidR="00B874DF" w:rsidRDefault="00B874DF" w:rsidP="0092011B">
      <w:pPr>
        <w:ind w:left="-426"/>
        <w:rPr>
          <w:rFonts w:ascii="Times New Roman" w:hAnsi="Times New Roman" w:cs="Times New Roman"/>
          <w:b/>
        </w:rPr>
      </w:pPr>
    </w:p>
    <w:p w14:paraId="60F39490" w14:textId="77777777" w:rsidR="00B874DF" w:rsidRDefault="00B874DF" w:rsidP="0092011B">
      <w:pPr>
        <w:ind w:left="-426"/>
        <w:rPr>
          <w:rFonts w:ascii="Times New Roman" w:hAnsi="Times New Roman" w:cs="Times New Roman"/>
          <w:b/>
        </w:rPr>
      </w:pPr>
    </w:p>
    <w:p w14:paraId="7B9754D7" w14:textId="77777777" w:rsidR="00B874DF" w:rsidRDefault="00B874DF" w:rsidP="0092011B">
      <w:pPr>
        <w:ind w:left="-426"/>
        <w:rPr>
          <w:rFonts w:ascii="Times New Roman" w:hAnsi="Times New Roman" w:cs="Times New Roman"/>
          <w:b/>
        </w:rPr>
      </w:pPr>
    </w:p>
    <w:p w14:paraId="779EB7F5" w14:textId="77777777" w:rsidR="00B874DF" w:rsidRDefault="00B874DF" w:rsidP="0092011B">
      <w:pPr>
        <w:ind w:left="-426"/>
        <w:rPr>
          <w:rFonts w:ascii="Times New Roman" w:hAnsi="Times New Roman" w:cs="Times New Roman"/>
          <w:b/>
        </w:rPr>
      </w:pPr>
    </w:p>
    <w:p w14:paraId="1F043BF3" w14:textId="77777777" w:rsidR="00B874DF" w:rsidRDefault="00B874DF" w:rsidP="0092011B">
      <w:pPr>
        <w:ind w:left="-426"/>
        <w:rPr>
          <w:rFonts w:ascii="Times New Roman" w:hAnsi="Times New Roman" w:cs="Times New Roman"/>
          <w:b/>
        </w:rPr>
      </w:pPr>
    </w:p>
    <w:p w14:paraId="224368A9" w14:textId="77777777" w:rsidR="002D3D7E" w:rsidRPr="00BB30BF" w:rsidRDefault="002D3D7E" w:rsidP="0092011B">
      <w:pPr>
        <w:ind w:left="-426"/>
        <w:rPr>
          <w:rFonts w:ascii="Times New Roman" w:hAnsi="Times New Roman" w:cs="Times New Roman"/>
          <w:b/>
        </w:rPr>
      </w:pPr>
    </w:p>
    <w:p w14:paraId="6B125614" w14:textId="1C9532F8" w:rsidR="0082159F" w:rsidRPr="000D7F46" w:rsidRDefault="004C2BBC" w:rsidP="0025109C">
      <w:pPr>
        <w:ind w:left="-426"/>
        <w:outlineLvl w:val="0"/>
        <w:rPr>
          <w:rFonts w:ascii="Times New Roman" w:hAnsi="Times New Roman" w:cs="Times New Roman"/>
          <w:b/>
        </w:rPr>
      </w:pPr>
      <w:r w:rsidRPr="000D7F46">
        <w:rPr>
          <w:rFonts w:ascii="Times New Roman" w:hAnsi="Times New Roman" w:cs="Times New Roman"/>
          <w:b/>
        </w:rPr>
        <w:t>References</w:t>
      </w:r>
    </w:p>
    <w:p w14:paraId="420C0EBA" w14:textId="77777777" w:rsidR="00865FF4" w:rsidRDefault="00865FF4" w:rsidP="0025109C">
      <w:pPr>
        <w:ind w:left="-426"/>
        <w:outlineLvl w:val="0"/>
        <w:rPr>
          <w:rFonts w:ascii="Times New Roman" w:hAnsi="Times New Roman" w:cs="Times New Roman"/>
        </w:rPr>
      </w:pPr>
    </w:p>
    <w:p w14:paraId="530F35A0" w14:textId="43581916" w:rsidR="009541A0" w:rsidRPr="009541A0" w:rsidRDefault="009541A0" w:rsidP="009541A0">
      <w:pPr>
        <w:widowControl w:val="0"/>
        <w:autoSpaceDE w:val="0"/>
        <w:autoSpaceDN w:val="0"/>
        <w:adjustRightInd w:val="0"/>
        <w:spacing w:after="240"/>
        <w:ind w:left="-426"/>
        <w:rPr>
          <w:rFonts w:ascii="Times New Roman" w:hAnsi="Times New Roman" w:cs="Times New Roman"/>
        </w:rPr>
      </w:pPr>
      <w:r>
        <w:rPr>
          <w:rFonts w:ascii="Times New Roman" w:hAnsi="Times New Roman" w:cs="Times New Roman"/>
        </w:rPr>
        <w:t xml:space="preserve">Anderson, R. S., </w:t>
      </w:r>
      <w:proofErr w:type="spellStart"/>
      <w:r>
        <w:rPr>
          <w:rFonts w:ascii="Times New Roman" w:hAnsi="Times New Roman" w:cs="Times New Roman"/>
        </w:rPr>
        <w:t>Repka</w:t>
      </w:r>
      <w:proofErr w:type="spellEnd"/>
      <w:r>
        <w:rPr>
          <w:rFonts w:ascii="Times New Roman" w:hAnsi="Times New Roman" w:cs="Times New Roman"/>
        </w:rPr>
        <w:t>, J.L., Dick, G.S., 1996.</w:t>
      </w:r>
      <w:r w:rsidRPr="009541A0">
        <w:rPr>
          <w:rFonts w:ascii="Times New Roman" w:hAnsi="Times New Roman" w:cs="Times New Roman"/>
        </w:rPr>
        <w:t xml:space="preserve"> Explicit treatment of inheritance in dating depositional surfaces using in situ</w:t>
      </w:r>
      <w:r>
        <w:rPr>
          <w:rFonts w:ascii="Times New Roman" w:hAnsi="Times New Roman" w:cs="Times New Roman"/>
        </w:rPr>
        <w:t xml:space="preserve"> </w:t>
      </w:r>
      <w:r w:rsidRPr="009541A0">
        <w:rPr>
          <w:rFonts w:ascii="Times New Roman" w:hAnsi="Times New Roman" w:cs="Times New Roman"/>
          <w:vertAlign w:val="superscript"/>
        </w:rPr>
        <w:t>10</w:t>
      </w:r>
      <w:r w:rsidRPr="009541A0">
        <w:rPr>
          <w:rFonts w:ascii="Times New Roman" w:hAnsi="Times New Roman" w:cs="Times New Roman"/>
        </w:rPr>
        <w:t xml:space="preserve">Be and </w:t>
      </w:r>
      <w:r>
        <w:rPr>
          <w:rFonts w:ascii="Times New Roman" w:hAnsi="Times New Roman" w:cs="Times New Roman"/>
          <w:vertAlign w:val="superscript"/>
        </w:rPr>
        <w:t>26</w:t>
      </w:r>
      <w:r>
        <w:rPr>
          <w:rFonts w:ascii="Times New Roman" w:hAnsi="Times New Roman" w:cs="Times New Roman"/>
        </w:rPr>
        <w:t>Al.</w:t>
      </w:r>
      <w:r w:rsidRPr="009541A0">
        <w:rPr>
          <w:rFonts w:ascii="Times New Roman" w:hAnsi="Times New Roman" w:cs="Times New Roman"/>
        </w:rPr>
        <w:t xml:space="preserve"> Geology, 24, 47–51, doi</w:t>
      </w:r>
      <w:proofErr w:type="gramStart"/>
      <w:r w:rsidRPr="009541A0">
        <w:rPr>
          <w:rFonts w:ascii="Times New Roman" w:hAnsi="Times New Roman" w:cs="Times New Roman"/>
        </w:rPr>
        <w:t>:10.1130</w:t>
      </w:r>
      <w:proofErr w:type="gramEnd"/>
      <w:r w:rsidRPr="009541A0">
        <w:rPr>
          <w:rFonts w:ascii="Times New Roman" w:hAnsi="Times New Roman" w:cs="Times New Roman"/>
        </w:rPr>
        <w:t>/ 0091-7613(1996)024&lt;0047:ETOIID&gt;2.3.CO;2.</w:t>
      </w:r>
    </w:p>
    <w:p w14:paraId="6AF8435C" w14:textId="77777777" w:rsidR="002631B0" w:rsidRDefault="002631B0" w:rsidP="0025109C">
      <w:pPr>
        <w:ind w:left="-426"/>
        <w:outlineLvl w:val="0"/>
        <w:rPr>
          <w:rFonts w:ascii="Times New Roman" w:hAnsi="Times New Roman" w:cs="Times New Roman"/>
        </w:rPr>
      </w:pPr>
    </w:p>
    <w:p w14:paraId="52E7831F" w14:textId="4A862C53" w:rsidR="000762D2" w:rsidRDefault="000762D2" w:rsidP="0025109C">
      <w:pPr>
        <w:ind w:left="-426"/>
        <w:outlineLvl w:val="0"/>
        <w:rPr>
          <w:rFonts w:ascii="Times New Roman" w:hAnsi="Times New Roman" w:cs="Times New Roman"/>
        </w:rPr>
      </w:pPr>
      <w:r>
        <w:rPr>
          <w:rFonts w:ascii="Times New Roman" w:hAnsi="Times New Roman" w:cs="Times New Roman"/>
        </w:rPr>
        <w:t xml:space="preserve">Balco, G., Stone, J.O., Lifton, N.A., Dunai, T., 2008. A complete and easily accessible means of calculating surface exposure ages or erosion rates from </w:t>
      </w:r>
      <w:r w:rsidRPr="00BB05DB">
        <w:rPr>
          <w:rFonts w:ascii="Times New Roman" w:hAnsi="Times New Roman" w:cs="Times New Roman"/>
          <w:vertAlign w:val="superscript"/>
        </w:rPr>
        <w:t>10</w:t>
      </w:r>
      <w:r>
        <w:rPr>
          <w:rFonts w:ascii="Times New Roman" w:hAnsi="Times New Roman" w:cs="Times New Roman"/>
        </w:rPr>
        <w:t xml:space="preserve">Be and </w:t>
      </w:r>
      <w:r w:rsidRPr="00BB05DB">
        <w:rPr>
          <w:rFonts w:ascii="Times New Roman" w:hAnsi="Times New Roman" w:cs="Times New Roman"/>
          <w:vertAlign w:val="superscript"/>
        </w:rPr>
        <w:t>26</w:t>
      </w:r>
      <w:r>
        <w:rPr>
          <w:rFonts w:ascii="Times New Roman" w:hAnsi="Times New Roman" w:cs="Times New Roman"/>
        </w:rPr>
        <w:t>Al measurements. Quaternary Geochronology 3, 174-195.</w:t>
      </w:r>
    </w:p>
    <w:p w14:paraId="0482054D" w14:textId="77777777" w:rsidR="00CE36A7" w:rsidRDefault="00CE36A7" w:rsidP="0025109C">
      <w:pPr>
        <w:ind w:left="-426"/>
        <w:outlineLvl w:val="0"/>
        <w:rPr>
          <w:rFonts w:ascii="Times New Roman" w:hAnsi="Times New Roman" w:cs="Times New Roman"/>
        </w:rPr>
      </w:pPr>
    </w:p>
    <w:p w14:paraId="66096D48" w14:textId="52543CA3" w:rsidR="009866E1" w:rsidRPr="002A48E9" w:rsidRDefault="00CE36A7" w:rsidP="009866E1">
      <w:pPr>
        <w:widowControl w:val="0"/>
        <w:autoSpaceDE w:val="0"/>
        <w:autoSpaceDN w:val="0"/>
        <w:adjustRightInd w:val="0"/>
        <w:ind w:left="-426"/>
        <w:rPr>
          <w:rFonts w:ascii="Times New Roman" w:hAnsi="Times New Roman" w:cs="Times New Roman"/>
        </w:rPr>
      </w:pPr>
      <w:proofErr w:type="spellStart"/>
      <w:r w:rsidRPr="00CE36A7">
        <w:rPr>
          <w:rFonts w:ascii="Times New Roman" w:hAnsi="Times New Roman" w:cs="Times New Roman"/>
        </w:rPr>
        <w:t>Balco</w:t>
      </w:r>
      <w:proofErr w:type="spellEnd"/>
      <w:r w:rsidR="009866E1">
        <w:rPr>
          <w:rFonts w:ascii="Times New Roman" w:hAnsi="Times New Roman" w:cs="Times New Roman"/>
        </w:rPr>
        <w:t xml:space="preserve">, G., </w:t>
      </w:r>
      <w:r w:rsidRPr="00CE36A7">
        <w:rPr>
          <w:rFonts w:ascii="Times New Roman" w:hAnsi="Times New Roman" w:cs="Times New Roman"/>
        </w:rPr>
        <w:t>Shuster,</w:t>
      </w:r>
      <w:r w:rsidR="009866E1">
        <w:rPr>
          <w:rFonts w:ascii="Times New Roman" w:hAnsi="Times New Roman" w:cs="Times New Roman"/>
        </w:rPr>
        <w:t xml:space="preserve"> D.L.,</w:t>
      </w:r>
      <w:r w:rsidRPr="00CE36A7">
        <w:rPr>
          <w:rFonts w:ascii="Times New Roman" w:hAnsi="Times New Roman" w:cs="Times New Roman"/>
        </w:rPr>
        <w:t xml:space="preserve"> 2009</w:t>
      </w:r>
      <w:r w:rsidR="009866E1">
        <w:rPr>
          <w:rFonts w:ascii="Times New Roman" w:hAnsi="Times New Roman" w:cs="Times New Roman"/>
        </w:rPr>
        <w:t xml:space="preserve">. </w:t>
      </w:r>
      <w:proofErr w:type="gramStart"/>
      <w:r w:rsidR="009866E1" w:rsidRPr="009866E1">
        <w:rPr>
          <w:rFonts w:ascii="Times New Roman" w:hAnsi="Times New Roman" w:cs="Times New Roman"/>
          <w:vertAlign w:val="superscript"/>
        </w:rPr>
        <w:t>26</w:t>
      </w:r>
      <w:r w:rsidR="009866E1" w:rsidRPr="009866E1">
        <w:rPr>
          <w:rFonts w:ascii="Times New Roman" w:hAnsi="Times New Roman" w:cs="Times New Roman"/>
          <w:color w:val="1A1718"/>
        </w:rPr>
        <w:t>Al–</w:t>
      </w:r>
      <w:r w:rsidR="009866E1">
        <w:rPr>
          <w:rFonts w:ascii="Times New Roman" w:hAnsi="Times New Roman" w:cs="Times New Roman"/>
          <w:vertAlign w:val="superscript"/>
        </w:rPr>
        <w:t>10</w:t>
      </w:r>
      <w:r w:rsidR="009866E1" w:rsidRPr="009866E1">
        <w:rPr>
          <w:rFonts w:ascii="Times New Roman" w:hAnsi="Times New Roman" w:cs="Times New Roman"/>
          <w:color w:val="1A1718"/>
        </w:rPr>
        <w:t>Be–</w:t>
      </w:r>
      <w:r w:rsidR="009866E1">
        <w:rPr>
          <w:rFonts w:ascii="Times New Roman" w:hAnsi="Times New Roman" w:cs="Times New Roman"/>
          <w:vertAlign w:val="superscript"/>
        </w:rPr>
        <w:t>21</w:t>
      </w:r>
      <w:r w:rsidR="009866E1" w:rsidRPr="009866E1">
        <w:rPr>
          <w:rFonts w:ascii="Times New Roman" w:hAnsi="Times New Roman" w:cs="Times New Roman"/>
          <w:color w:val="1A1718"/>
        </w:rPr>
        <w:t>Ne burial dating.</w:t>
      </w:r>
      <w:proofErr w:type="gramEnd"/>
      <w:r w:rsidR="009866E1">
        <w:rPr>
          <w:rFonts w:ascii="Times" w:hAnsi="Times" w:cs="Times"/>
          <w:color w:val="1A1718"/>
          <w:sz w:val="34"/>
          <w:szCs w:val="34"/>
        </w:rPr>
        <w:t xml:space="preserve"> </w:t>
      </w:r>
      <w:r w:rsidR="009866E1" w:rsidRPr="002A48E9">
        <w:rPr>
          <w:rFonts w:ascii="Times New Roman" w:hAnsi="Times New Roman" w:cs="Times New Roman"/>
        </w:rPr>
        <w:t>Earth Planet. Sci.</w:t>
      </w:r>
    </w:p>
    <w:p w14:paraId="12B250C8" w14:textId="22AB5614" w:rsidR="009866E1" w:rsidRPr="002A48E9" w:rsidRDefault="009866E1" w:rsidP="009866E1">
      <w:pPr>
        <w:ind w:left="-426"/>
        <w:outlineLvl w:val="0"/>
        <w:rPr>
          <w:rFonts w:ascii="Times New Roman" w:hAnsi="Times New Roman" w:cs="Times New Roman"/>
        </w:rPr>
      </w:pPr>
      <w:proofErr w:type="spellStart"/>
      <w:r>
        <w:rPr>
          <w:rFonts w:ascii="Times New Roman" w:hAnsi="Times New Roman" w:cs="Times New Roman"/>
        </w:rPr>
        <w:t>Lett</w:t>
      </w:r>
      <w:proofErr w:type="spellEnd"/>
      <w:r>
        <w:rPr>
          <w:rFonts w:ascii="Times New Roman" w:hAnsi="Times New Roman" w:cs="Times New Roman"/>
        </w:rPr>
        <w:t xml:space="preserve">. </w:t>
      </w:r>
      <w:proofErr w:type="gramStart"/>
      <w:r>
        <w:rPr>
          <w:rFonts w:ascii="Times New Roman" w:hAnsi="Times New Roman" w:cs="Times New Roman"/>
        </w:rPr>
        <w:t>286, 570-575</w:t>
      </w:r>
      <w:r w:rsidRPr="002A48E9">
        <w:rPr>
          <w:rFonts w:ascii="Times New Roman" w:hAnsi="Times New Roman" w:cs="Times New Roman"/>
        </w:rPr>
        <w:t>.</w:t>
      </w:r>
      <w:proofErr w:type="gramEnd"/>
    </w:p>
    <w:p w14:paraId="0B7964E8" w14:textId="5DD1B22A" w:rsidR="009866E1" w:rsidRDefault="009866E1" w:rsidP="009866E1">
      <w:pPr>
        <w:widowControl w:val="0"/>
        <w:autoSpaceDE w:val="0"/>
        <w:autoSpaceDN w:val="0"/>
        <w:adjustRightInd w:val="0"/>
        <w:spacing w:after="240"/>
        <w:rPr>
          <w:rFonts w:ascii="Times" w:hAnsi="Times" w:cs="Times"/>
        </w:rPr>
      </w:pPr>
      <w:r>
        <w:rPr>
          <w:rFonts w:ascii="Times" w:hAnsi="Times" w:cs="Times"/>
        </w:rPr>
        <w:tab/>
      </w:r>
    </w:p>
    <w:p w14:paraId="0B120037" w14:textId="5AA98AFD" w:rsidR="00CE36A7" w:rsidRDefault="00CE36A7" w:rsidP="0025109C">
      <w:pPr>
        <w:ind w:left="-426"/>
        <w:outlineLvl w:val="0"/>
        <w:rPr>
          <w:rFonts w:ascii="Times New Roman" w:hAnsi="Times New Roman" w:cs="Times New Roman"/>
        </w:rPr>
      </w:pPr>
    </w:p>
    <w:p w14:paraId="7B9E133C" w14:textId="77777777" w:rsidR="009C6ACD" w:rsidRDefault="009C6ACD" w:rsidP="0025109C">
      <w:pPr>
        <w:ind w:left="-426"/>
        <w:outlineLvl w:val="0"/>
        <w:rPr>
          <w:rFonts w:ascii="Times New Roman" w:hAnsi="Times New Roman" w:cs="Times New Roman"/>
        </w:rPr>
      </w:pPr>
    </w:p>
    <w:p w14:paraId="1506F530" w14:textId="6F55F276" w:rsidR="00EC7C65" w:rsidRPr="009A7707" w:rsidRDefault="009A7707" w:rsidP="009A7707">
      <w:pPr>
        <w:widowControl w:val="0"/>
        <w:autoSpaceDE w:val="0"/>
        <w:autoSpaceDN w:val="0"/>
        <w:adjustRightInd w:val="0"/>
        <w:ind w:left="-426"/>
        <w:rPr>
          <w:rFonts w:ascii="Times New Roman" w:hAnsi="Times New Roman" w:cs="Times New Roman"/>
          <w:color w:val="353535"/>
        </w:rPr>
      </w:pPr>
      <w:proofErr w:type="spellStart"/>
      <w:proofErr w:type="gramStart"/>
      <w:r w:rsidRPr="009A7707">
        <w:rPr>
          <w:rFonts w:ascii="Times New Roman" w:hAnsi="Times New Roman" w:cs="Times New Roman"/>
          <w:color w:val="353535"/>
        </w:rPr>
        <w:lastRenderedPageBreak/>
        <w:t>Bierman</w:t>
      </w:r>
      <w:proofErr w:type="spellEnd"/>
      <w:r w:rsidRPr="009A7707">
        <w:rPr>
          <w:rFonts w:ascii="Times New Roman" w:hAnsi="Times New Roman" w:cs="Times New Roman"/>
          <w:color w:val="353535"/>
        </w:rPr>
        <w:t xml:space="preserve">, P.R., </w:t>
      </w:r>
      <w:proofErr w:type="spellStart"/>
      <w:r w:rsidRPr="009A7707">
        <w:rPr>
          <w:rFonts w:ascii="Times New Roman" w:hAnsi="Times New Roman" w:cs="Times New Roman"/>
          <w:color w:val="353535"/>
        </w:rPr>
        <w:t>Marsella</w:t>
      </w:r>
      <w:proofErr w:type="spellEnd"/>
      <w:r w:rsidRPr="009A7707">
        <w:rPr>
          <w:rFonts w:ascii="Times New Roman" w:hAnsi="Times New Roman" w:cs="Times New Roman"/>
          <w:color w:val="353535"/>
        </w:rPr>
        <w:t>, K.A., Patterson, C., Da</w:t>
      </w:r>
      <w:r>
        <w:rPr>
          <w:rFonts w:ascii="Times New Roman" w:hAnsi="Times New Roman" w:cs="Times New Roman"/>
          <w:color w:val="353535"/>
        </w:rPr>
        <w:t xml:space="preserve">vis, P.T., and </w:t>
      </w:r>
      <w:proofErr w:type="spellStart"/>
      <w:r>
        <w:rPr>
          <w:rFonts w:ascii="Times New Roman" w:hAnsi="Times New Roman" w:cs="Times New Roman"/>
          <w:color w:val="353535"/>
        </w:rPr>
        <w:t>Caffee</w:t>
      </w:r>
      <w:proofErr w:type="spellEnd"/>
      <w:r>
        <w:rPr>
          <w:rFonts w:ascii="Times New Roman" w:hAnsi="Times New Roman" w:cs="Times New Roman"/>
          <w:color w:val="353535"/>
        </w:rPr>
        <w:t>, M., 1999.</w:t>
      </w:r>
      <w:proofErr w:type="gramEnd"/>
      <w:r w:rsidRPr="009A7707">
        <w:rPr>
          <w:rFonts w:ascii="Times New Roman" w:hAnsi="Times New Roman" w:cs="Times New Roman"/>
          <w:color w:val="353535"/>
        </w:rPr>
        <w:t xml:space="preserve"> </w:t>
      </w:r>
      <w:proofErr w:type="gramStart"/>
      <w:r w:rsidRPr="009A7707">
        <w:rPr>
          <w:rFonts w:ascii="Times New Roman" w:hAnsi="Times New Roman" w:cs="Times New Roman"/>
          <w:color w:val="353535"/>
        </w:rPr>
        <w:t xml:space="preserve">Mid-Pleistocene </w:t>
      </w:r>
      <w:proofErr w:type="spellStart"/>
      <w:r w:rsidRPr="009A7707">
        <w:rPr>
          <w:rFonts w:ascii="Times New Roman" w:hAnsi="Times New Roman" w:cs="Times New Roman"/>
          <w:color w:val="353535"/>
        </w:rPr>
        <w:t>cosmogenic</w:t>
      </w:r>
      <w:proofErr w:type="spellEnd"/>
      <w:r w:rsidRPr="009A7707">
        <w:rPr>
          <w:rFonts w:ascii="Times New Roman" w:hAnsi="Times New Roman" w:cs="Times New Roman"/>
          <w:color w:val="353535"/>
        </w:rPr>
        <w:t xml:space="preserve"> minimum-age limits for pre-</w:t>
      </w:r>
      <w:proofErr w:type="spellStart"/>
      <w:r w:rsidRPr="009A7707">
        <w:rPr>
          <w:rFonts w:ascii="Times New Roman" w:hAnsi="Times New Roman" w:cs="Times New Roman"/>
          <w:color w:val="353535"/>
        </w:rPr>
        <w:t>Wisconsinan</w:t>
      </w:r>
      <w:proofErr w:type="spellEnd"/>
      <w:r w:rsidRPr="009A7707">
        <w:rPr>
          <w:rFonts w:ascii="Times New Roman" w:hAnsi="Times New Roman" w:cs="Times New Roman"/>
          <w:color w:val="353535"/>
        </w:rPr>
        <w:t xml:space="preserve"> glacial surfaces in southwestern Minnesota and southern Baffin Island; a multiple nucl</w:t>
      </w:r>
      <w:r>
        <w:rPr>
          <w:rFonts w:ascii="Times New Roman" w:hAnsi="Times New Roman" w:cs="Times New Roman"/>
          <w:color w:val="353535"/>
        </w:rPr>
        <w:t>ide approach.</w:t>
      </w:r>
      <w:proofErr w:type="gramEnd"/>
      <w:r>
        <w:rPr>
          <w:rFonts w:ascii="Times New Roman" w:hAnsi="Times New Roman" w:cs="Times New Roman"/>
          <w:color w:val="353535"/>
        </w:rPr>
        <w:t xml:space="preserve"> Geomorphology </w:t>
      </w:r>
      <w:r w:rsidRPr="009A7707">
        <w:rPr>
          <w:rFonts w:ascii="Times New Roman" w:hAnsi="Times New Roman" w:cs="Times New Roman"/>
          <w:color w:val="353535"/>
        </w:rPr>
        <w:t>27, p. 25-39.</w:t>
      </w:r>
    </w:p>
    <w:p w14:paraId="02ED508A" w14:textId="77777777" w:rsidR="009A7707" w:rsidRDefault="009A7707" w:rsidP="002A48E9">
      <w:pPr>
        <w:widowControl w:val="0"/>
        <w:autoSpaceDE w:val="0"/>
        <w:autoSpaceDN w:val="0"/>
        <w:adjustRightInd w:val="0"/>
        <w:rPr>
          <w:rFonts w:ascii="Times New Roman" w:hAnsi="Times New Roman" w:cs="Times New Roman"/>
        </w:rPr>
      </w:pPr>
    </w:p>
    <w:p w14:paraId="5D2FEC2A" w14:textId="464CF567" w:rsidR="009A7707" w:rsidRPr="009A7707" w:rsidRDefault="009A7707" w:rsidP="009A7707">
      <w:pPr>
        <w:widowControl w:val="0"/>
        <w:autoSpaceDE w:val="0"/>
        <w:autoSpaceDN w:val="0"/>
        <w:adjustRightInd w:val="0"/>
        <w:spacing w:after="240"/>
        <w:ind w:left="-426"/>
        <w:rPr>
          <w:rFonts w:ascii="Times New Roman" w:hAnsi="Times New Roman" w:cs="Times New Roman"/>
        </w:rPr>
      </w:pPr>
      <w:proofErr w:type="spellStart"/>
      <w:r w:rsidRPr="009A7707">
        <w:rPr>
          <w:rFonts w:ascii="Times New Roman" w:hAnsi="Times New Roman" w:cs="Times New Roman"/>
        </w:rPr>
        <w:t>Braucher</w:t>
      </w:r>
      <w:proofErr w:type="spellEnd"/>
      <w:r w:rsidRPr="009A7707">
        <w:rPr>
          <w:rFonts w:ascii="Times New Roman" w:hAnsi="Times New Roman" w:cs="Times New Roman"/>
        </w:rPr>
        <w:t xml:space="preserve">, R., Del Castillo, P., </w:t>
      </w:r>
      <w:proofErr w:type="spellStart"/>
      <w:r w:rsidRPr="009A7707">
        <w:rPr>
          <w:rFonts w:ascii="Times New Roman" w:hAnsi="Times New Roman" w:cs="Times New Roman"/>
        </w:rPr>
        <w:t>Siame</w:t>
      </w:r>
      <w:proofErr w:type="spellEnd"/>
      <w:r w:rsidRPr="009A7707">
        <w:rPr>
          <w:rFonts w:ascii="Times New Roman" w:hAnsi="Times New Roman" w:cs="Times New Roman"/>
        </w:rPr>
        <w:t xml:space="preserve">, L., </w:t>
      </w:r>
      <w:proofErr w:type="spellStart"/>
      <w:r w:rsidRPr="009A7707">
        <w:rPr>
          <w:rFonts w:ascii="Times New Roman" w:hAnsi="Times New Roman" w:cs="Times New Roman"/>
        </w:rPr>
        <w:t>Hidy</w:t>
      </w:r>
      <w:proofErr w:type="spellEnd"/>
      <w:r w:rsidRPr="009A7707">
        <w:rPr>
          <w:rFonts w:ascii="Times New Roman" w:hAnsi="Times New Roman" w:cs="Times New Roman"/>
        </w:rPr>
        <w:t xml:space="preserve">, A.J., </w:t>
      </w:r>
      <w:proofErr w:type="spellStart"/>
      <w:r w:rsidRPr="009A7707">
        <w:rPr>
          <w:rFonts w:ascii="Times New Roman" w:hAnsi="Times New Roman" w:cs="Times New Roman"/>
        </w:rPr>
        <w:t>Bourlés</w:t>
      </w:r>
      <w:proofErr w:type="spellEnd"/>
      <w:r w:rsidRPr="009A7707">
        <w:rPr>
          <w:rFonts w:ascii="Times New Roman" w:hAnsi="Times New Roman" w:cs="Times New Roman"/>
        </w:rPr>
        <w:t xml:space="preserve">, D.L., 2009. Determination of both exposure time and denudation rate from an in situ-produced </w:t>
      </w:r>
      <w:r w:rsidRPr="009A7707">
        <w:rPr>
          <w:rFonts w:ascii="Times New Roman" w:hAnsi="Times New Roman" w:cs="Times New Roman"/>
          <w:vertAlign w:val="superscript"/>
        </w:rPr>
        <w:t>10</w:t>
      </w:r>
      <w:r w:rsidRPr="009A7707">
        <w:rPr>
          <w:rFonts w:ascii="Times New Roman" w:hAnsi="Times New Roman" w:cs="Times New Roman"/>
        </w:rPr>
        <w:t xml:space="preserve">Be depth profile: a mathematical proof of uniqueness. </w:t>
      </w:r>
      <w:proofErr w:type="gramStart"/>
      <w:r w:rsidRPr="009A7707">
        <w:rPr>
          <w:rFonts w:ascii="Times New Roman" w:hAnsi="Times New Roman" w:cs="Times New Roman"/>
        </w:rPr>
        <w:t>Model sensitivity and applications to natural cases.</w:t>
      </w:r>
      <w:proofErr w:type="gramEnd"/>
      <w:r w:rsidRPr="009A7707">
        <w:rPr>
          <w:rFonts w:ascii="Times New Roman" w:hAnsi="Times New Roman" w:cs="Times New Roman"/>
        </w:rPr>
        <w:t xml:space="preserve"> </w:t>
      </w:r>
      <w:proofErr w:type="spellStart"/>
      <w:r w:rsidRPr="009A7707">
        <w:rPr>
          <w:rFonts w:ascii="Times New Roman" w:hAnsi="Times New Roman" w:cs="Times New Roman"/>
        </w:rPr>
        <w:t>Quat</w:t>
      </w:r>
      <w:proofErr w:type="spellEnd"/>
      <w:r w:rsidRPr="009A7707">
        <w:rPr>
          <w:rFonts w:ascii="Times New Roman" w:hAnsi="Times New Roman" w:cs="Times New Roman"/>
        </w:rPr>
        <w:t xml:space="preserve">. </w:t>
      </w:r>
      <w:proofErr w:type="spellStart"/>
      <w:r w:rsidRPr="009A7707">
        <w:rPr>
          <w:rFonts w:ascii="Times New Roman" w:hAnsi="Times New Roman" w:cs="Times New Roman"/>
        </w:rPr>
        <w:t>Geochronol</w:t>
      </w:r>
      <w:proofErr w:type="spellEnd"/>
      <w:r w:rsidRPr="009A7707">
        <w:rPr>
          <w:rFonts w:ascii="Times New Roman" w:hAnsi="Times New Roman" w:cs="Times New Roman"/>
        </w:rPr>
        <w:t>. 4 (1), 56–67.</w:t>
      </w:r>
    </w:p>
    <w:p w14:paraId="298F7C34" w14:textId="77777777" w:rsidR="00EC7C65" w:rsidRDefault="00EC7C65" w:rsidP="002A48E9">
      <w:pPr>
        <w:widowControl w:val="0"/>
        <w:autoSpaceDE w:val="0"/>
        <w:autoSpaceDN w:val="0"/>
        <w:adjustRightInd w:val="0"/>
        <w:rPr>
          <w:rFonts w:ascii="Times New Roman" w:hAnsi="Times New Roman" w:cs="Times New Roman"/>
        </w:rPr>
      </w:pPr>
    </w:p>
    <w:p w14:paraId="1AF9608C" w14:textId="2D12E67B"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R. Braucher, D. Bourlès, S. Merchel, J. Vidal Romani, D. Fernadez-Mosquera, K.</w:t>
      </w:r>
    </w:p>
    <w:p w14:paraId="6BF9AB68" w14:textId="77777777"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Marty, L. Léanni, F. Chauvet, M. Arnold, G. Aumaître, K. Keddadouche,</w:t>
      </w:r>
    </w:p>
    <w:p w14:paraId="643198BC" w14:textId="77777777"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Determination of muon attenuation lengths in depth profiles from in situ</w:t>
      </w:r>
    </w:p>
    <w:p w14:paraId="5DBD4A1F" w14:textId="77777777"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produced cosmogenic nuclides, Nucl. Instr. and Meth. in Phys. Res. B. 294</w:t>
      </w:r>
    </w:p>
    <w:p w14:paraId="41D181B2" w14:textId="77777777"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(2013) 484-490.</w:t>
      </w:r>
    </w:p>
    <w:p w14:paraId="1D695BDD" w14:textId="77777777" w:rsidR="002A48E9" w:rsidRPr="002A48E9" w:rsidRDefault="002A48E9" w:rsidP="002A48E9">
      <w:pPr>
        <w:widowControl w:val="0"/>
        <w:autoSpaceDE w:val="0"/>
        <w:autoSpaceDN w:val="0"/>
        <w:adjustRightInd w:val="0"/>
        <w:ind w:left="-426"/>
        <w:rPr>
          <w:rFonts w:ascii="Times New Roman" w:hAnsi="Times New Roman" w:cs="Times New Roman"/>
        </w:rPr>
      </w:pPr>
    </w:p>
    <w:p w14:paraId="6DF5EAB9" w14:textId="7E1DBF64" w:rsidR="002A48E9" w:rsidRPr="002A48E9" w:rsidRDefault="002A48E9" w:rsidP="002A48E9">
      <w:pPr>
        <w:widowControl w:val="0"/>
        <w:autoSpaceDE w:val="0"/>
        <w:autoSpaceDN w:val="0"/>
        <w:adjustRightInd w:val="0"/>
        <w:ind w:left="-426"/>
        <w:rPr>
          <w:rFonts w:ascii="Times New Roman" w:hAnsi="Times New Roman" w:cs="Times New Roman"/>
        </w:rPr>
      </w:pPr>
      <w:proofErr w:type="spellStart"/>
      <w:r w:rsidRPr="002A48E9">
        <w:rPr>
          <w:rFonts w:ascii="Times New Roman" w:hAnsi="Times New Roman" w:cs="Times New Roman"/>
        </w:rPr>
        <w:t>Braucher</w:t>
      </w:r>
      <w:proofErr w:type="spell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R.</w:t>
      </w:r>
      <w:proofErr w:type="gramStart"/>
      <w:r w:rsidR="00094237">
        <w:rPr>
          <w:rFonts w:ascii="Times New Roman" w:hAnsi="Times New Roman" w:cs="Times New Roman"/>
        </w:rPr>
        <w:t>,</w:t>
      </w:r>
      <w:r w:rsidR="00094237" w:rsidRPr="002A48E9">
        <w:rPr>
          <w:rFonts w:ascii="Times New Roman" w:hAnsi="Times New Roman" w:cs="Times New Roman"/>
        </w:rPr>
        <w:t xml:space="preserve"> </w:t>
      </w:r>
      <w:r w:rsidRPr="002A48E9">
        <w:rPr>
          <w:rFonts w:ascii="Times New Roman" w:hAnsi="Times New Roman" w:cs="Times New Roman"/>
        </w:rPr>
        <w:t xml:space="preserve"> </w:t>
      </w:r>
      <w:proofErr w:type="spellStart"/>
      <w:r w:rsidRPr="002A48E9">
        <w:rPr>
          <w:rFonts w:ascii="Times New Roman" w:hAnsi="Times New Roman" w:cs="Times New Roman"/>
        </w:rPr>
        <w:t>Merchel</w:t>
      </w:r>
      <w:proofErr w:type="spellEnd"/>
      <w:proofErr w:type="gram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S.</w:t>
      </w:r>
      <w:r w:rsidR="00094237">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Borgomano</w:t>
      </w:r>
      <w:proofErr w:type="spell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J.</w:t>
      </w:r>
      <w:r w:rsidR="00094237">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Bourlès</w:t>
      </w:r>
      <w:proofErr w:type="spell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D.L.</w:t>
      </w:r>
      <w:r w:rsidR="00094237">
        <w:rPr>
          <w:rFonts w:ascii="Times New Roman" w:hAnsi="Times New Roman" w:cs="Times New Roman"/>
        </w:rPr>
        <w:t>,</w:t>
      </w:r>
      <w:r w:rsidRPr="002A48E9">
        <w:rPr>
          <w:rFonts w:ascii="Times New Roman" w:hAnsi="Times New Roman" w:cs="Times New Roman"/>
        </w:rPr>
        <w:t xml:space="preserve"> </w:t>
      </w:r>
      <w:r w:rsidR="00094237">
        <w:rPr>
          <w:rFonts w:ascii="Times New Roman" w:hAnsi="Times New Roman" w:cs="Times New Roman"/>
        </w:rPr>
        <w:t>2011.</w:t>
      </w:r>
      <w:r w:rsidRPr="002A48E9">
        <w:rPr>
          <w:rFonts w:ascii="Times New Roman" w:hAnsi="Times New Roman" w:cs="Times New Roman"/>
        </w:rPr>
        <w:t>Production of cosmogenic</w:t>
      </w:r>
    </w:p>
    <w:p w14:paraId="0E3AB951" w14:textId="78D98E0E"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radionuclides at great d</w:t>
      </w:r>
      <w:r w:rsidR="00BB05DB">
        <w:rPr>
          <w:rFonts w:ascii="Times New Roman" w:hAnsi="Times New Roman" w:cs="Times New Roman"/>
        </w:rPr>
        <w:t xml:space="preserve">epth: A multi element approach. </w:t>
      </w:r>
      <w:r w:rsidRPr="002A48E9">
        <w:rPr>
          <w:rFonts w:ascii="Times New Roman" w:hAnsi="Times New Roman" w:cs="Times New Roman"/>
        </w:rPr>
        <w:t>Earth Planet. Sci.</w:t>
      </w:r>
    </w:p>
    <w:p w14:paraId="355254F7" w14:textId="29464A28" w:rsidR="002A48E9" w:rsidRPr="002A48E9" w:rsidRDefault="00094237" w:rsidP="002A48E9">
      <w:pPr>
        <w:ind w:left="-426"/>
        <w:outlineLvl w:val="0"/>
        <w:rPr>
          <w:rFonts w:ascii="Times New Roman" w:hAnsi="Times New Roman" w:cs="Times New Roman"/>
        </w:rPr>
      </w:pPr>
      <w:r>
        <w:rPr>
          <w:rFonts w:ascii="Times New Roman" w:hAnsi="Times New Roman" w:cs="Times New Roman"/>
        </w:rPr>
        <w:t xml:space="preserve">Lett. </w:t>
      </w:r>
      <w:proofErr w:type="gramStart"/>
      <w:r>
        <w:rPr>
          <w:rFonts w:ascii="Times New Roman" w:hAnsi="Times New Roman" w:cs="Times New Roman"/>
        </w:rPr>
        <w:t>309,</w:t>
      </w:r>
      <w:r w:rsidR="002A48E9" w:rsidRPr="002A48E9">
        <w:rPr>
          <w:rFonts w:ascii="Times New Roman" w:hAnsi="Times New Roman" w:cs="Times New Roman"/>
        </w:rPr>
        <w:t xml:space="preserve"> 1-9.</w:t>
      </w:r>
      <w:proofErr w:type="gramEnd"/>
    </w:p>
    <w:p w14:paraId="169E1B33" w14:textId="77777777" w:rsidR="000762D2" w:rsidRDefault="000762D2" w:rsidP="0025109C">
      <w:pPr>
        <w:ind w:left="-426"/>
        <w:outlineLvl w:val="0"/>
        <w:rPr>
          <w:rFonts w:ascii="Times New Roman" w:hAnsi="Times New Roman" w:cs="Times New Roman"/>
        </w:rPr>
      </w:pPr>
    </w:p>
    <w:p w14:paraId="76118FA2" w14:textId="23619DF0" w:rsidR="003D7B2E" w:rsidRDefault="003D7B2E" w:rsidP="0025109C">
      <w:pPr>
        <w:ind w:left="-426"/>
        <w:outlineLvl w:val="0"/>
        <w:rPr>
          <w:rFonts w:ascii="Times New Roman" w:hAnsi="Times New Roman" w:cs="Times New Roman"/>
          <w:color w:val="1A1718"/>
        </w:rPr>
      </w:pPr>
      <w:r>
        <w:rPr>
          <w:rFonts w:ascii="Times New Roman" w:hAnsi="Times New Roman" w:cs="Times New Roman"/>
        </w:rPr>
        <w:t>Corbett, L.B., Bierman, P.R., Graly, J.A., Neumann, T.A., Rood, D.H., 2013. Constraining landscape history and glacial erosivity using paired cosmogenic nuclides in Upernavik, northwest Greenland. Geologicl Society of America Bulletin</w:t>
      </w:r>
      <w:r w:rsidRPr="003D7B2E">
        <w:rPr>
          <w:rFonts w:ascii="Times New Roman" w:hAnsi="Times New Roman" w:cs="Times New Roman"/>
        </w:rPr>
        <w:t xml:space="preserve">, </w:t>
      </w:r>
      <w:r w:rsidRPr="003D7B2E">
        <w:rPr>
          <w:rFonts w:ascii="Times New Roman" w:hAnsi="Times New Roman" w:cs="Times New Roman"/>
          <w:color w:val="1A1718"/>
        </w:rPr>
        <w:t>doi:10.1130/B30813.1.</w:t>
      </w:r>
    </w:p>
    <w:p w14:paraId="6772D09D" w14:textId="77777777" w:rsidR="00456A89" w:rsidRDefault="00456A89" w:rsidP="0025109C">
      <w:pPr>
        <w:ind w:left="-426"/>
        <w:outlineLvl w:val="0"/>
        <w:rPr>
          <w:rFonts w:ascii="Times New Roman" w:hAnsi="Times New Roman" w:cs="Times New Roman"/>
          <w:color w:val="1A1718"/>
        </w:rPr>
      </w:pPr>
    </w:p>
    <w:p w14:paraId="144B0CB3" w14:textId="77777777" w:rsidR="00456A89" w:rsidRDefault="00456A89" w:rsidP="00456A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color w:val="000000"/>
        </w:rPr>
      </w:pPr>
      <w:r w:rsidRPr="00456A89">
        <w:rPr>
          <w:rFonts w:ascii="Times New Roman" w:hAnsi="Times New Roman" w:cs="Times New Roman"/>
          <w:color w:val="000000"/>
        </w:rPr>
        <w:t>Desilets, D., Zreda, M., 2003. Spatial and temporal distribution of secondary cosmic-ray nucleon intensities and applications to in-situ cosmogenic dating. Earth and Planetary Science Letters 206, 21–42.</w:t>
      </w:r>
    </w:p>
    <w:p w14:paraId="1A0B79E8" w14:textId="77777777" w:rsidR="00094237" w:rsidRPr="00456A89" w:rsidRDefault="00094237" w:rsidP="00456A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color w:val="000000"/>
        </w:rPr>
      </w:pPr>
    </w:p>
    <w:p w14:paraId="3ABA015C" w14:textId="1E32DC96" w:rsidR="00456A89" w:rsidRPr="00456A89" w:rsidRDefault="00456A89" w:rsidP="00456A89">
      <w:pPr>
        <w:ind w:left="-426"/>
        <w:outlineLvl w:val="0"/>
        <w:rPr>
          <w:rFonts w:ascii="Times New Roman" w:hAnsi="Times New Roman" w:cs="Times New Roman"/>
          <w:color w:val="1A1718"/>
        </w:rPr>
      </w:pPr>
      <w:proofErr w:type="gramStart"/>
      <w:r w:rsidRPr="00456A89">
        <w:rPr>
          <w:rFonts w:ascii="Times New Roman" w:hAnsi="Times New Roman" w:cs="Times New Roman"/>
          <w:color w:val="000000"/>
        </w:rPr>
        <w:t>Desilets, D., Zreda, M., Prabu, T., 2006.</w:t>
      </w:r>
      <w:proofErr w:type="gramEnd"/>
      <w:r w:rsidRPr="00456A89">
        <w:rPr>
          <w:rFonts w:ascii="Times New Roman" w:hAnsi="Times New Roman" w:cs="Times New Roman"/>
          <w:color w:val="000000"/>
        </w:rPr>
        <w:t xml:space="preserve"> Extended scaling factors for in situ cosmogenic nuclides: New measurements at low latitude. Earth and Planetary Science Letters 246, 265–276.</w:t>
      </w:r>
    </w:p>
    <w:p w14:paraId="3C5B1CAA" w14:textId="77777777" w:rsidR="00BB05DB" w:rsidRDefault="00BB05DB" w:rsidP="0025109C">
      <w:pPr>
        <w:ind w:left="-426"/>
        <w:outlineLvl w:val="0"/>
        <w:rPr>
          <w:rFonts w:ascii="Times New Roman" w:hAnsi="Times New Roman" w:cs="Times New Roman"/>
          <w:color w:val="1A1718"/>
        </w:rPr>
      </w:pPr>
    </w:p>
    <w:p w14:paraId="34BF1E2F" w14:textId="3816083A" w:rsidR="00BB05DB" w:rsidRPr="002A48E9" w:rsidRDefault="00BB05DB" w:rsidP="00BB05DB">
      <w:pPr>
        <w:widowControl w:val="0"/>
        <w:autoSpaceDE w:val="0"/>
        <w:autoSpaceDN w:val="0"/>
        <w:adjustRightInd w:val="0"/>
        <w:ind w:left="-426"/>
        <w:rPr>
          <w:rFonts w:ascii="Times New Roman" w:hAnsi="Times New Roman" w:cs="Times New Roman"/>
        </w:rPr>
      </w:pPr>
      <w:r>
        <w:rPr>
          <w:rFonts w:ascii="Times New Roman" w:hAnsi="Times New Roman" w:cs="Times New Roman"/>
          <w:color w:val="1A1718"/>
        </w:rPr>
        <w:t xml:space="preserve">Dunai, T.J., 2001. Reply to comments on “Scaling factors for production rates of in situ produced cosmogenic nuclides: a critical evaluation“ by Darin Desilets, Marek Zreda and Nathaniel Lifton.  </w:t>
      </w:r>
      <w:r w:rsidRPr="002A48E9">
        <w:rPr>
          <w:rFonts w:ascii="Times New Roman" w:hAnsi="Times New Roman" w:cs="Times New Roman"/>
        </w:rPr>
        <w:t>Earth Planet. Sci.</w:t>
      </w:r>
      <w:r>
        <w:rPr>
          <w:rFonts w:ascii="Times New Roman" w:hAnsi="Times New Roman" w:cs="Times New Roman"/>
        </w:rPr>
        <w:t xml:space="preserve"> Lett. 188, 289-298</w:t>
      </w:r>
      <w:r w:rsidRPr="002A48E9">
        <w:rPr>
          <w:rFonts w:ascii="Times New Roman" w:hAnsi="Times New Roman" w:cs="Times New Roman"/>
        </w:rPr>
        <w:t>.</w:t>
      </w:r>
    </w:p>
    <w:p w14:paraId="0E676B4B" w14:textId="6A73D5F9" w:rsidR="00BB05DB" w:rsidRDefault="00BB05DB" w:rsidP="0025109C">
      <w:pPr>
        <w:ind w:left="-426"/>
        <w:outlineLvl w:val="0"/>
        <w:rPr>
          <w:rFonts w:ascii="Times New Roman" w:hAnsi="Times New Roman" w:cs="Times New Roman"/>
          <w:color w:val="1A1718"/>
        </w:rPr>
      </w:pPr>
    </w:p>
    <w:p w14:paraId="0384ECC3" w14:textId="4D9965A9" w:rsidR="006E5188" w:rsidRPr="005B1360" w:rsidRDefault="009A7707" w:rsidP="0025109C">
      <w:pPr>
        <w:ind w:left="-426"/>
        <w:outlineLvl w:val="0"/>
        <w:rPr>
          <w:rFonts w:ascii="Times New Roman" w:hAnsi="Times New Roman" w:cs="Times New Roman"/>
          <w:color w:val="1A1718"/>
        </w:rPr>
      </w:pPr>
      <w:proofErr w:type="spellStart"/>
      <w:proofErr w:type="gramStart"/>
      <w:r w:rsidRPr="005B1360">
        <w:rPr>
          <w:rFonts w:ascii="Times New Roman" w:hAnsi="Times New Roman" w:cs="Times New Roman"/>
          <w:color w:val="1A1718"/>
        </w:rPr>
        <w:t>Dunai</w:t>
      </w:r>
      <w:proofErr w:type="spellEnd"/>
      <w:r w:rsidRPr="005B1360">
        <w:rPr>
          <w:rFonts w:ascii="Times New Roman" w:hAnsi="Times New Roman" w:cs="Times New Roman"/>
          <w:color w:val="1A1718"/>
        </w:rPr>
        <w:t>, T., 2010.</w:t>
      </w:r>
      <w:proofErr w:type="gramEnd"/>
      <w:r w:rsidR="005B1360" w:rsidRPr="005B1360">
        <w:rPr>
          <w:rFonts w:ascii="Times New Roman" w:hAnsi="Times New Roman" w:cs="Times New Roman"/>
          <w:color w:val="1A1718"/>
        </w:rPr>
        <w:t xml:space="preserve"> </w:t>
      </w:r>
      <w:proofErr w:type="spellStart"/>
      <w:r w:rsidR="005B1360" w:rsidRPr="005B1360">
        <w:rPr>
          <w:rFonts w:ascii="Times New Roman" w:hAnsi="Times New Roman" w:cs="Times New Roman"/>
        </w:rPr>
        <w:t>Cosmogenic</w:t>
      </w:r>
      <w:proofErr w:type="spellEnd"/>
      <w:r w:rsidR="005B1360" w:rsidRPr="005B1360">
        <w:rPr>
          <w:rFonts w:ascii="Times New Roman" w:hAnsi="Times New Roman" w:cs="Times New Roman"/>
        </w:rPr>
        <w:t xml:space="preserve"> nuclides: Principles, Concepts and Applications in the Earth Surface Sciences. </w:t>
      </w:r>
      <w:proofErr w:type="gramStart"/>
      <w:r w:rsidR="005B1360" w:rsidRPr="005B1360">
        <w:rPr>
          <w:rFonts w:ascii="Times New Roman" w:hAnsi="Times New Roman" w:cs="Times New Roman"/>
        </w:rPr>
        <w:t>Cambridge University Press, Cambridge, UK.</w:t>
      </w:r>
      <w:proofErr w:type="gramEnd"/>
    </w:p>
    <w:p w14:paraId="7178FA06" w14:textId="77777777" w:rsidR="009A7707" w:rsidRDefault="009A7707" w:rsidP="0025109C">
      <w:pPr>
        <w:ind w:left="-426"/>
        <w:outlineLvl w:val="0"/>
        <w:rPr>
          <w:rFonts w:ascii="Times New Roman" w:hAnsi="Times New Roman" w:cs="Times New Roman"/>
          <w:color w:val="1A1718"/>
        </w:rPr>
      </w:pPr>
    </w:p>
    <w:p w14:paraId="5317E935" w14:textId="0EB869A4" w:rsidR="006E5188" w:rsidRDefault="006E5188" w:rsidP="006E5188">
      <w:pPr>
        <w:ind w:left="-426"/>
        <w:outlineLvl w:val="0"/>
        <w:rPr>
          <w:rFonts w:ascii="Times New Roman" w:hAnsi="Times New Roman" w:cs="Times New Roman"/>
        </w:rPr>
      </w:pPr>
      <w:r>
        <w:rPr>
          <w:rFonts w:ascii="Times New Roman" w:hAnsi="Times New Roman" w:cs="Times New Roman"/>
          <w:color w:val="1A1718"/>
        </w:rPr>
        <w:t xml:space="preserve">Fabel, D., Stroeven, A.P., Harbor, J., Kleman, J., Elmore, D., Fink, D., 2002. </w:t>
      </w:r>
      <w:r>
        <w:rPr>
          <w:rFonts w:ascii="Times New Roman" w:hAnsi="Times New Roman" w:cs="Times New Roman"/>
        </w:rPr>
        <w:t>Earth and Planetary Science Letters 201, 397-406.</w:t>
      </w:r>
    </w:p>
    <w:p w14:paraId="0CF6234D" w14:textId="77777777" w:rsidR="00BB05DB" w:rsidRDefault="00BB05DB" w:rsidP="006E5188">
      <w:pPr>
        <w:ind w:left="-426"/>
        <w:outlineLvl w:val="0"/>
        <w:rPr>
          <w:rFonts w:ascii="Times New Roman" w:hAnsi="Times New Roman" w:cs="Times New Roman"/>
        </w:rPr>
      </w:pPr>
    </w:p>
    <w:p w14:paraId="59B5095A" w14:textId="48B86B60" w:rsidR="00BB05DB" w:rsidRDefault="00BB05DB" w:rsidP="006E5188">
      <w:pPr>
        <w:ind w:left="-426"/>
        <w:outlineLvl w:val="0"/>
        <w:rPr>
          <w:rFonts w:ascii="Times New Roman" w:hAnsi="Times New Roman" w:cs="Times New Roman"/>
          <w:color w:val="141413"/>
        </w:rPr>
      </w:pPr>
      <w:r w:rsidRPr="00BB05DB">
        <w:rPr>
          <w:rFonts w:ascii="Times New Roman" w:hAnsi="Times New Roman" w:cs="Times New Roman"/>
          <w:color w:val="141413"/>
        </w:rPr>
        <w:t>Gosse,</w:t>
      </w:r>
      <w:r>
        <w:rPr>
          <w:rFonts w:ascii="Times New Roman" w:hAnsi="Times New Roman" w:cs="Times New Roman"/>
          <w:color w:val="141413"/>
        </w:rPr>
        <w:t xml:space="preserve"> J.C.,</w:t>
      </w:r>
      <w:r w:rsidRPr="00BB05DB">
        <w:rPr>
          <w:rFonts w:ascii="Times New Roman" w:hAnsi="Times New Roman" w:cs="Times New Roman"/>
          <w:color w:val="141413"/>
        </w:rPr>
        <w:t xml:space="preserve"> Phillips,</w:t>
      </w:r>
      <w:r>
        <w:rPr>
          <w:rFonts w:ascii="Times New Roman" w:hAnsi="Times New Roman" w:cs="Times New Roman"/>
          <w:color w:val="141413"/>
        </w:rPr>
        <w:t xml:space="preserve"> </w:t>
      </w:r>
      <w:r w:rsidRPr="00BB05DB">
        <w:rPr>
          <w:rFonts w:ascii="Times New Roman" w:hAnsi="Times New Roman" w:cs="Times New Roman"/>
          <w:color w:val="141413"/>
        </w:rPr>
        <w:t>F.M.</w:t>
      </w:r>
      <w:r>
        <w:rPr>
          <w:rFonts w:ascii="Times New Roman" w:hAnsi="Times New Roman" w:cs="Times New Roman"/>
          <w:color w:val="141413"/>
        </w:rPr>
        <w:t>, 2001.</w:t>
      </w:r>
      <w:r w:rsidRPr="00BB05DB">
        <w:rPr>
          <w:rFonts w:ascii="Times New Roman" w:hAnsi="Times New Roman" w:cs="Times New Roman"/>
          <w:color w:val="141413"/>
        </w:rPr>
        <w:t xml:space="preserve"> Terrestrial in situ cosmogenic nuclides: theory and application, Quat. Sci. R</w:t>
      </w:r>
      <w:r>
        <w:rPr>
          <w:rFonts w:ascii="Times New Roman" w:hAnsi="Times New Roman" w:cs="Times New Roman"/>
          <w:color w:val="141413"/>
        </w:rPr>
        <w:t>ev. 20,</w:t>
      </w:r>
      <w:r w:rsidR="002242A6">
        <w:rPr>
          <w:rFonts w:ascii="Times New Roman" w:hAnsi="Times New Roman" w:cs="Times New Roman"/>
          <w:color w:val="141413"/>
        </w:rPr>
        <w:t xml:space="preserve"> 1475-</w:t>
      </w:r>
      <w:r w:rsidRPr="00BB05DB">
        <w:rPr>
          <w:rFonts w:ascii="Times New Roman" w:hAnsi="Times New Roman" w:cs="Times New Roman"/>
          <w:color w:val="141413"/>
        </w:rPr>
        <w:t>1560.</w:t>
      </w:r>
    </w:p>
    <w:p w14:paraId="1368A4F9" w14:textId="77777777" w:rsidR="00CE36A7" w:rsidRDefault="00CE36A7" w:rsidP="006E5188">
      <w:pPr>
        <w:ind w:left="-426"/>
        <w:outlineLvl w:val="0"/>
        <w:rPr>
          <w:rFonts w:ascii="Times New Roman" w:hAnsi="Times New Roman" w:cs="Times New Roman"/>
          <w:color w:val="141413"/>
        </w:rPr>
      </w:pPr>
    </w:p>
    <w:p w14:paraId="0C26C93B" w14:textId="6362ABD5" w:rsidR="00415EA4" w:rsidRPr="00415EA4" w:rsidRDefault="00415EA4" w:rsidP="00415EA4">
      <w:pPr>
        <w:widowControl w:val="0"/>
        <w:autoSpaceDE w:val="0"/>
        <w:autoSpaceDN w:val="0"/>
        <w:adjustRightInd w:val="0"/>
        <w:spacing w:after="240"/>
        <w:ind w:left="-426"/>
        <w:rPr>
          <w:rFonts w:ascii="Times New Roman" w:hAnsi="Times New Roman" w:cs="Times New Roman"/>
        </w:rPr>
      </w:pPr>
      <w:proofErr w:type="gramStart"/>
      <w:r>
        <w:rPr>
          <w:rFonts w:ascii="Times New Roman" w:hAnsi="Times New Roman" w:cs="Times New Roman"/>
        </w:rPr>
        <w:t>Granger, D.E.,</w:t>
      </w:r>
      <w:r w:rsidRPr="00415EA4">
        <w:rPr>
          <w:rFonts w:ascii="Times New Roman" w:hAnsi="Times New Roman" w:cs="Times New Roman"/>
        </w:rPr>
        <w:t xml:space="preserve"> Smith</w:t>
      </w:r>
      <w:r>
        <w:rPr>
          <w:rFonts w:ascii="Times New Roman" w:hAnsi="Times New Roman" w:cs="Times New Roman"/>
        </w:rPr>
        <w:t>,</w:t>
      </w:r>
      <w:r w:rsidRPr="00415EA4">
        <w:rPr>
          <w:rFonts w:ascii="Times New Roman" w:hAnsi="Times New Roman" w:cs="Times New Roman"/>
        </w:rPr>
        <w:t xml:space="preserve"> </w:t>
      </w:r>
      <w:r>
        <w:rPr>
          <w:rFonts w:ascii="Times New Roman" w:hAnsi="Times New Roman" w:cs="Times New Roman"/>
        </w:rPr>
        <w:t>A.</w:t>
      </w:r>
      <w:r w:rsidRPr="00415EA4">
        <w:rPr>
          <w:rFonts w:ascii="Times New Roman" w:hAnsi="Times New Roman" w:cs="Times New Roman"/>
        </w:rPr>
        <w:t>L.</w:t>
      </w:r>
      <w:r>
        <w:rPr>
          <w:rFonts w:ascii="Times New Roman" w:hAnsi="Times New Roman" w:cs="Times New Roman"/>
        </w:rPr>
        <w:t xml:space="preserve"> 2000.</w:t>
      </w:r>
      <w:proofErr w:type="gramEnd"/>
      <w:r w:rsidR="00490D50">
        <w:rPr>
          <w:rFonts w:ascii="Times New Roman" w:hAnsi="Times New Roman" w:cs="Times New Roman"/>
        </w:rPr>
        <w:t xml:space="preserve"> Dating buried sedi</w:t>
      </w:r>
      <w:r w:rsidRPr="00415EA4">
        <w:rPr>
          <w:rFonts w:ascii="Times New Roman" w:hAnsi="Times New Roman" w:cs="Times New Roman"/>
        </w:rPr>
        <w:t xml:space="preserve">ments using radioactive decay and </w:t>
      </w:r>
      <w:proofErr w:type="spellStart"/>
      <w:r w:rsidRPr="00415EA4">
        <w:rPr>
          <w:rFonts w:ascii="Times New Roman" w:hAnsi="Times New Roman" w:cs="Times New Roman"/>
        </w:rPr>
        <w:t>muogenic</w:t>
      </w:r>
      <w:proofErr w:type="spellEnd"/>
      <w:r w:rsidRPr="00415EA4">
        <w:rPr>
          <w:rFonts w:ascii="Times New Roman" w:hAnsi="Times New Roman" w:cs="Times New Roman"/>
        </w:rPr>
        <w:t xml:space="preserve"> production of </w:t>
      </w:r>
      <w:r w:rsidRPr="00415EA4">
        <w:rPr>
          <w:rFonts w:ascii="Times New Roman" w:hAnsi="Times New Roman" w:cs="Times New Roman"/>
          <w:vertAlign w:val="superscript"/>
        </w:rPr>
        <w:t>26</w:t>
      </w:r>
      <w:r w:rsidRPr="00415EA4">
        <w:rPr>
          <w:rFonts w:ascii="Times New Roman" w:hAnsi="Times New Roman" w:cs="Times New Roman"/>
        </w:rPr>
        <w:t xml:space="preserve">Al and </w:t>
      </w:r>
      <w:r w:rsidRPr="00415EA4">
        <w:rPr>
          <w:rFonts w:ascii="Times New Roman" w:hAnsi="Times New Roman" w:cs="Times New Roman"/>
          <w:vertAlign w:val="superscript"/>
        </w:rPr>
        <w:t>10</w:t>
      </w:r>
      <w:r w:rsidRPr="00415EA4">
        <w:rPr>
          <w:rFonts w:ascii="Times New Roman" w:hAnsi="Times New Roman" w:cs="Times New Roman"/>
        </w:rPr>
        <w:t xml:space="preserve">Be, </w:t>
      </w:r>
      <w:proofErr w:type="spellStart"/>
      <w:r w:rsidRPr="00415EA4">
        <w:rPr>
          <w:rFonts w:ascii="Times New Roman" w:hAnsi="Times New Roman" w:cs="Times New Roman"/>
        </w:rPr>
        <w:t>Nucl</w:t>
      </w:r>
      <w:proofErr w:type="spellEnd"/>
      <w:r w:rsidRPr="00415EA4">
        <w:rPr>
          <w:rFonts w:ascii="Times New Roman" w:hAnsi="Times New Roman" w:cs="Times New Roman"/>
        </w:rPr>
        <w:t xml:space="preserve">. </w:t>
      </w:r>
      <w:proofErr w:type="spellStart"/>
      <w:r w:rsidRPr="00415EA4">
        <w:rPr>
          <w:rFonts w:ascii="Times New Roman" w:hAnsi="Times New Roman" w:cs="Times New Roman"/>
        </w:rPr>
        <w:t>Instrum</w:t>
      </w:r>
      <w:proofErr w:type="spellEnd"/>
      <w:r w:rsidRPr="00415EA4">
        <w:rPr>
          <w:rFonts w:ascii="Times New Roman" w:hAnsi="Times New Roman" w:cs="Times New Roman"/>
        </w:rPr>
        <w:t>. Methods Phys. Res., Sect. B, 172, 822–826, doi</w:t>
      </w:r>
      <w:proofErr w:type="gramStart"/>
      <w:r w:rsidRPr="00415EA4">
        <w:rPr>
          <w:rFonts w:ascii="Times New Roman" w:hAnsi="Times New Roman" w:cs="Times New Roman"/>
        </w:rPr>
        <w:t>:10.1016</w:t>
      </w:r>
      <w:proofErr w:type="gramEnd"/>
      <w:r w:rsidRPr="00415EA4">
        <w:rPr>
          <w:rFonts w:ascii="Times New Roman" w:hAnsi="Times New Roman" w:cs="Times New Roman"/>
        </w:rPr>
        <w:t>/S0168-583X(00)00087-2.</w:t>
      </w:r>
    </w:p>
    <w:p w14:paraId="24B66468" w14:textId="77777777" w:rsidR="00CE36A7" w:rsidRPr="00CE36A7" w:rsidRDefault="00CE36A7" w:rsidP="006E5188">
      <w:pPr>
        <w:ind w:left="-426"/>
        <w:outlineLvl w:val="0"/>
        <w:rPr>
          <w:rFonts w:ascii="Times New Roman" w:hAnsi="Times New Roman" w:cs="Times New Roman"/>
        </w:rPr>
      </w:pPr>
    </w:p>
    <w:p w14:paraId="06138FA0" w14:textId="77777777" w:rsidR="005B1360" w:rsidRPr="005B1360" w:rsidRDefault="005B1360" w:rsidP="005B1360">
      <w:pPr>
        <w:widowControl w:val="0"/>
        <w:autoSpaceDE w:val="0"/>
        <w:autoSpaceDN w:val="0"/>
        <w:adjustRightInd w:val="0"/>
        <w:spacing w:after="240"/>
        <w:ind w:left="-426"/>
        <w:rPr>
          <w:rFonts w:ascii="Times New Roman" w:hAnsi="Times New Roman" w:cs="Times New Roman"/>
        </w:rPr>
      </w:pPr>
      <w:r w:rsidRPr="005B1360">
        <w:rPr>
          <w:rFonts w:ascii="Times New Roman" w:hAnsi="Times New Roman" w:cs="Times New Roman"/>
        </w:rPr>
        <w:t xml:space="preserve">Granger, D. E., (2006) A review of burial dating methods using </w:t>
      </w:r>
      <w:r w:rsidRPr="005B1360">
        <w:rPr>
          <w:rFonts w:ascii="Times New Roman" w:hAnsi="Times New Roman" w:cs="Times New Roman"/>
          <w:position w:val="12"/>
        </w:rPr>
        <w:t>26</w:t>
      </w:r>
      <w:r w:rsidRPr="005B1360">
        <w:rPr>
          <w:rFonts w:ascii="Times New Roman" w:hAnsi="Times New Roman" w:cs="Times New Roman"/>
        </w:rPr>
        <w:t xml:space="preserve">Al and </w:t>
      </w:r>
      <w:r w:rsidRPr="005B1360">
        <w:rPr>
          <w:rFonts w:ascii="Times New Roman" w:hAnsi="Times New Roman" w:cs="Times New Roman"/>
          <w:position w:val="12"/>
        </w:rPr>
        <w:t>10</w:t>
      </w:r>
      <w:r w:rsidRPr="005B1360">
        <w:rPr>
          <w:rFonts w:ascii="Times New Roman" w:hAnsi="Times New Roman" w:cs="Times New Roman"/>
        </w:rPr>
        <w:t xml:space="preserve">Be, in </w:t>
      </w:r>
      <w:proofErr w:type="spellStart"/>
      <w:r w:rsidRPr="005B1360">
        <w:rPr>
          <w:rFonts w:ascii="Times New Roman" w:hAnsi="Times New Roman" w:cs="Times New Roman"/>
        </w:rPr>
        <w:t>Siame</w:t>
      </w:r>
      <w:proofErr w:type="spellEnd"/>
      <w:r w:rsidRPr="005B1360">
        <w:rPr>
          <w:rFonts w:ascii="Times New Roman" w:hAnsi="Times New Roman" w:cs="Times New Roman"/>
        </w:rPr>
        <w:t xml:space="preserve">, L., </w:t>
      </w:r>
      <w:proofErr w:type="spellStart"/>
      <w:r w:rsidRPr="005B1360">
        <w:rPr>
          <w:rFonts w:ascii="Times New Roman" w:hAnsi="Times New Roman" w:cs="Times New Roman"/>
        </w:rPr>
        <w:t>Bourlès</w:t>
      </w:r>
      <w:proofErr w:type="spellEnd"/>
      <w:r w:rsidRPr="005B1360">
        <w:rPr>
          <w:rFonts w:ascii="Times New Roman" w:hAnsi="Times New Roman" w:cs="Times New Roman"/>
        </w:rPr>
        <w:t>, D. L., and Brown, E. T., eds</w:t>
      </w:r>
      <w:proofErr w:type="gramStart"/>
      <w:r w:rsidRPr="005B1360">
        <w:rPr>
          <w:rFonts w:ascii="Times New Roman" w:hAnsi="Times New Roman" w:cs="Times New Roman"/>
        </w:rPr>
        <w:t>.,</w:t>
      </w:r>
      <w:proofErr w:type="gramEnd"/>
      <w:r w:rsidRPr="005B1360">
        <w:rPr>
          <w:rFonts w:ascii="Times New Roman" w:hAnsi="Times New Roman" w:cs="Times New Roman"/>
        </w:rPr>
        <w:t xml:space="preserve"> In situ-produced </w:t>
      </w:r>
      <w:proofErr w:type="spellStart"/>
      <w:r w:rsidRPr="005B1360">
        <w:rPr>
          <w:rFonts w:ascii="Times New Roman" w:hAnsi="Times New Roman" w:cs="Times New Roman"/>
        </w:rPr>
        <w:t>cosmogenic</w:t>
      </w:r>
      <w:proofErr w:type="spellEnd"/>
      <w:r w:rsidRPr="005B1360">
        <w:rPr>
          <w:rFonts w:ascii="Times New Roman" w:hAnsi="Times New Roman" w:cs="Times New Roman"/>
        </w:rPr>
        <w:t xml:space="preserve"> nuclides and quantification of geological processes, </w:t>
      </w:r>
      <w:r w:rsidRPr="005B1360">
        <w:rPr>
          <w:rFonts w:ascii="Times New Roman" w:hAnsi="Times New Roman" w:cs="Times New Roman"/>
          <w:i/>
          <w:iCs/>
        </w:rPr>
        <w:t>Geological Society of America Special Paper 415</w:t>
      </w:r>
      <w:r w:rsidRPr="005B1360">
        <w:rPr>
          <w:rFonts w:ascii="Times New Roman" w:hAnsi="Times New Roman" w:cs="Times New Roman"/>
        </w:rPr>
        <w:t>, p. 1-16.</w:t>
      </w:r>
    </w:p>
    <w:p w14:paraId="2874B475" w14:textId="77777777" w:rsidR="00EA2E91" w:rsidRDefault="00EA2E91" w:rsidP="006E5188">
      <w:pPr>
        <w:ind w:left="-426"/>
        <w:outlineLvl w:val="0"/>
        <w:rPr>
          <w:rFonts w:ascii="Times New Roman" w:hAnsi="Times New Roman" w:cs="Times New Roman"/>
        </w:rPr>
      </w:pPr>
    </w:p>
    <w:p w14:paraId="3C9BAACB" w14:textId="3E697BF3" w:rsidR="009A7707" w:rsidRDefault="00EA2E91" w:rsidP="009A7707">
      <w:pPr>
        <w:ind w:left="-426"/>
        <w:outlineLvl w:val="0"/>
        <w:rPr>
          <w:rFonts w:ascii="Times New Roman" w:hAnsi="Times New Roman" w:cs="Times New Roman"/>
        </w:rPr>
      </w:pPr>
      <w:r>
        <w:rPr>
          <w:rFonts w:ascii="Times New Roman" w:hAnsi="Times New Roman" w:cs="Times New Roman"/>
        </w:rPr>
        <w:t xml:space="preserve">Hastings, W.K. (1970). </w:t>
      </w:r>
      <w:proofErr w:type="gramStart"/>
      <w:r w:rsidRPr="00EA2E91">
        <w:rPr>
          <w:rFonts w:ascii="Times New Roman" w:hAnsi="Times New Roman" w:cs="Times New Roman"/>
        </w:rPr>
        <w:t>Monte Carlo Sampling Methods Using Marko</w:t>
      </w:r>
      <w:r>
        <w:rPr>
          <w:rFonts w:ascii="Times New Roman" w:hAnsi="Times New Roman" w:cs="Times New Roman"/>
        </w:rPr>
        <w:t>v Chains and Their Applications</w:t>
      </w:r>
      <w:r w:rsidRPr="00EA2E91">
        <w:rPr>
          <w:rFonts w:ascii="Times New Roman" w:hAnsi="Times New Roman" w:cs="Times New Roman"/>
        </w:rPr>
        <w:t>.</w:t>
      </w:r>
      <w:proofErr w:type="gramEnd"/>
      <w:r w:rsidRPr="00EA2E91">
        <w:rPr>
          <w:rFonts w:ascii="Times New Roman" w:hAnsi="Times New Roman" w:cs="Times New Roman"/>
        </w:rPr>
        <w:t xml:space="preserve"> </w:t>
      </w:r>
      <w:hyperlink r:id="rId19" w:history="1">
        <w:proofErr w:type="spellStart"/>
        <w:r w:rsidRPr="00EA2E91">
          <w:rPr>
            <w:rFonts w:ascii="Times New Roman" w:hAnsi="Times New Roman" w:cs="Times New Roman"/>
            <w:iCs/>
          </w:rPr>
          <w:t>Biometrika</w:t>
        </w:r>
        <w:proofErr w:type="spellEnd"/>
      </w:hyperlink>
      <w:r w:rsidRPr="00EA2E91">
        <w:rPr>
          <w:rFonts w:ascii="Times New Roman" w:hAnsi="Times New Roman" w:cs="Times New Roman"/>
        </w:rPr>
        <w:t xml:space="preserve"> </w:t>
      </w:r>
      <w:r w:rsidRPr="00EA2E91">
        <w:rPr>
          <w:rFonts w:ascii="Times New Roman" w:hAnsi="Times New Roman" w:cs="Times New Roman"/>
          <w:bCs/>
        </w:rPr>
        <w:t>57</w:t>
      </w:r>
      <w:r w:rsidRPr="00EA2E91">
        <w:rPr>
          <w:rFonts w:ascii="Times New Roman" w:hAnsi="Times New Roman" w:cs="Times New Roman"/>
        </w:rPr>
        <w:t xml:space="preserve"> (1): 97–109. </w:t>
      </w:r>
      <w:hyperlink r:id="rId20" w:history="1">
        <w:proofErr w:type="gramStart"/>
        <w:r w:rsidRPr="00EA2E91">
          <w:rPr>
            <w:rFonts w:ascii="Times New Roman" w:hAnsi="Times New Roman" w:cs="Times New Roman"/>
          </w:rPr>
          <w:t>doi</w:t>
        </w:r>
        <w:proofErr w:type="gramEnd"/>
      </w:hyperlink>
      <w:r w:rsidRPr="00EA2E91">
        <w:rPr>
          <w:rFonts w:ascii="Times New Roman" w:hAnsi="Times New Roman" w:cs="Times New Roman"/>
        </w:rPr>
        <w:t>:</w:t>
      </w:r>
      <w:hyperlink r:id="rId21" w:history="1">
        <w:r w:rsidRPr="00EA2E91">
          <w:rPr>
            <w:rFonts w:ascii="Times New Roman" w:hAnsi="Times New Roman" w:cs="Times New Roman"/>
          </w:rPr>
          <w:t>10.1093/biomet/57.1.97</w:t>
        </w:r>
      </w:hyperlink>
      <w:r w:rsidR="009A7707">
        <w:rPr>
          <w:rFonts w:ascii="Times New Roman" w:hAnsi="Times New Roman" w:cs="Times New Roman"/>
        </w:rPr>
        <w:t>.</w:t>
      </w:r>
    </w:p>
    <w:p w14:paraId="6FC4F1B1" w14:textId="77777777" w:rsidR="009A7707" w:rsidRDefault="009A7707" w:rsidP="009A7707">
      <w:pPr>
        <w:ind w:left="-426"/>
        <w:outlineLvl w:val="0"/>
        <w:rPr>
          <w:rFonts w:ascii="Times New Roman" w:hAnsi="Times New Roman" w:cs="Times New Roman"/>
        </w:rPr>
      </w:pPr>
    </w:p>
    <w:p w14:paraId="1872FC93" w14:textId="77777777" w:rsidR="009A7707" w:rsidRDefault="009A7707" w:rsidP="009A7707">
      <w:pPr>
        <w:widowControl w:val="0"/>
        <w:autoSpaceDE w:val="0"/>
        <w:autoSpaceDN w:val="0"/>
        <w:adjustRightInd w:val="0"/>
        <w:spacing w:after="240"/>
        <w:ind w:left="-426"/>
        <w:rPr>
          <w:rFonts w:ascii="Times" w:hAnsi="Times" w:cs="Times"/>
        </w:rPr>
      </w:pPr>
      <w:proofErr w:type="spellStart"/>
      <w:r>
        <w:rPr>
          <w:rFonts w:ascii="Times" w:hAnsi="Times" w:cs="Times"/>
        </w:rPr>
        <w:t>Heisinger</w:t>
      </w:r>
      <w:proofErr w:type="spellEnd"/>
      <w:r>
        <w:rPr>
          <w:rFonts w:ascii="Times" w:hAnsi="Times" w:cs="Times"/>
        </w:rPr>
        <w:t xml:space="preserve">, B., D. </w:t>
      </w:r>
      <w:proofErr w:type="spellStart"/>
      <w:r>
        <w:rPr>
          <w:rFonts w:ascii="Times" w:hAnsi="Times" w:cs="Times"/>
        </w:rPr>
        <w:t>Lal</w:t>
      </w:r>
      <w:proofErr w:type="spellEnd"/>
      <w:r>
        <w:rPr>
          <w:rFonts w:ascii="Times" w:hAnsi="Times" w:cs="Times"/>
        </w:rPr>
        <w:t xml:space="preserve">, A. J. T. Jull, P. </w:t>
      </w:r>
      <w:proofErr w:type="spellStart"/>
      <w:r>
        <w:rPr>
          <w:rFonts w:ascii="Times" w:hAnsi="Times" w:cs="Times"/>
        </w:rPr>
        <w:t>Kubik</w:t>
      </w:r>
      <w:proofErr w:type="spellEnd"/>
      <w:r>
        <w:rPr>
          <w:rFonts w:ascii="Times" w:hAnsi="Times" w:cs="Times"/>
        </w:rPr>
        <w:t>, S. Ivy</w:t>
      </w:r>
      <w:r>
        <w:rPr>
          <w:rFonts w:ascii="Monaco" w:hAnsi="Monaco" w:cs="Monaco"/>
        </w:rPr>
        <w:t>‐</w:t>
      </w:r>
      <w:r>
        <w:rPr>
          <w:rFonts w:ascii="Times" w:hAnsi="Times" w:cs="Times"/>
        </w:rPr>
        <w:t xml:space="preserve">Ochs, S. </w:t>
      </w:r>
      <w:proofErr w:type="spellStart"/>
      <w:r>
        <w:rPr>
          <w:rFonts w:ascii="Times" w:hAnsi="Times" w:cs="Times"/>
        </w:rPr>
        <w:t>Neumaier</w:t>
      </w:r>
      <w:proofErr w:type="spellEnd"/>
      <w:r>
        <w:rPr>
          <w:rFonts w:ascii="Times" w:hAnsi="Times" w:cs="Times"/>
        </w:rPr>
        <w:t xml:space="preserve">, K. </w:t>
      </w:r>
      <w:proofErr w:type="spellStart"/>
      <w:r>
        <w:rPr>
          <w:rFonts w:ascii="Times" w:hAnsi="Times" w:cs="Times"/>
        </w:rPr>
        <w:t>Knie</w:t>
      </w:r>
      <w:proofErr w:type="spellEnd"/>
      <w:r>
        <w:rPr>
          <w:rFonts w:ascii="Times" w:hAnsi="Times" w:cs="Times"/>
        </w:rPr>
        <w:t xml:space="preserve">, V. </w:t>
      </w:r>
      <w:proofErr w:type="spellStart"/>
      <w:r>
        <w:rPr>
          <w:rFonts w:ascii="Times" w:hAnsi="Times" w:cs="Times"/>
        </w:rPr>
        <w:t>Lazarev</w:t>
      </w:r>
      <w:proofErr w:type="spellEnd"/>
      <w:r>
        <w:rPr>
          <w:rFonts w:ascii="Times" w:hAnsi="Times" w:cs="Times"/>
        </w:rPr>
        <w:t xml:space="preserve">, and E. Nolte (2002a), Pro- </w:t>
      </w:r>
      <w:proofErr w:type="spellStart"/>
      <w:r>
        <w:rPr>
          <w:rFonts w:ascii="Times" w:hAnsi="Times" w:cs="Times"/>
        </w:rPr>
        <w:t>duction</w:t>
      </w:r>
      <w:proofErr w:type="spellEnd"/>
      <w:r>
        <w:rPr>
          <w:rFonts w:ascii="Times" w:hAnsi="Times" w:cs="Times"/>
        </w:rPr>
        <w:t xml:space="preserve"> of selected </w:t>
      </w:r>
      <w:proofErr w:type="spellStart"/>
      <w:r>
        <w:rPr>
          <w:rFonts w:ascii="Times" w:hAnsi="Times" w:cs="Times"/>
        </w:rPr>
        <w:t>cosmogenic</w:t>
      </w:r>
      <w:proofErr w:type="spellEnd"/>
      <w:r>
        <w:rPr>
          <w:rFonts w:ascii="Times" w:hAnsi="Times" w:cs="Times"/>
        </w:rPr>
        <w:t xml:space="preserve"> radionuclides by </w:t>
      </w:r>
      <w:proofErr w:type="spellStart"/>
      <w:r>
        <w:rPr>
          <w:rFonts w:ascii="Times" w:hAnsi="Times" w:cs="Times"/>
        </w:rPr>
        <w:t>muons</w:t>
      </w:r>
      <w:proofErr w:type="spellEnd"/>
      <w:r>
        <w:rPr>
          <w:rFonts w:ascii="Times" w:hAnsi="Times" w:cs="Times"/>
        </w:rPr>
        <w:t xml:space="preserve">: 1. </w:t>
      </w:r>
      <w:proofErr w:type="gramStart"/>
      <w:r>
        <w:rPr>
          <w:rFonts w:ascii="Times" w:hAnsi="Times" w:cs="Times"/>
        </w:rPr>
        <w:t xml:space="preserve">Fast </w:t>
      </w:r>
      <w:proofErr w:type="spellStart"/>
      <w:r>
        <w:rPr>
          <w:rFonts w:ascii="Times" w:hAnsi="Times" w:cs="Times"/>
        </w:rPr>
        <w:t>muons</w:t>
      </w:r>
      <w:proofErr w:type="spellEnd"/>
      <w:r>
        <w:rPr>
          <w:rFonts w:ascii="Times" w:hAnsi="Times" w:cs="Times"/>
        </w:rPr>
        <w:t>, Earth Planet.</w:t>
      </w:r>
      <w:proofErr w:type="gramEnd"/>
      <w:r>
        <w:rPr>
          <w:rFonts w:ascii="Times" w:hAnsi="Times" w:cs="Times"/>
        </w:rPr>
        <w:t xml:space="preserve"> Sci. </w:t>
      </w:r>
      <w:proofErr w:type="spellStart"/>
      <w:r>
        <w:rPr>
          <w:rFonts w:ascii="Times" w:hAnsi="Times" w:cs="Times"/>
        </w:rPr>
        <w:t>Lett</w:t>
      </w:r>
      <w:proofErr w:type="spellEnd"/>
      <w:proofErr w:type="gramStart"/>
      <w:r>
        <w:rPr>
          <w:rFonts w:ascii="Times" w:hAnsi="Times" w:cs="Times"/>
        </w:rPr>
        <w:t>.,</w:t>
      </w:r>
      <w:proofErr w:type="gramEnd"/>
      <w:r>
        <w:rPr>
          <w:rFonts w:ascii="Times" w:hAnsi="Times" w:cs="Times"/>
        </w:rPr>
        <w:t xml:space="preserve"> 200, 345–355, doi:10.1016/S0012-821X(02)00640-4.</w:t>
      </w:r>
    </w:p>
    <w:p w14:paraId="4CB7B910" w14:textId="729F55A0" w:rsidR="009A3995" w:rsidRDefault="009A7707" w:rsidP="009A3995">
      <w:pPr>
        <w:widowControl w:val="0"/>
        <w:autoSpaceDE w:val="0"/>
        <w:autoSpaceDN w:val="0"/>
        <w:adjustRightInd w:val="0"/>
        <w:spacing w:after="240"/>
        <w:ind w:left="-426"/>
        <w:rPr>
          <w:rFonts w:ascii="Times" w:hAnsi="Times" w:cs="Times"/>
        </w:rPr>
      </w:pPr>
      <w:proofErr w:type="spellStart"/>
      <w:r>
        <w:rPr>
          <w:rFonts w:ascii="Times" w:hAnsi="Times" w:cs="Times"/>
        </w:rPr>
        <w:t>Heisinger</w:t>
      </w:r>
      <w:proofErr w:type="spellEnd"/>
      <w:r>
        <w:rPr>
          <w:rFonts w:ascii="Times" w:hAnsi="Times" w:cs="Times"/>
        </w:rPr>
        <w:t xml:space="preserve">, B., D. </w:t>
      </w:r>
      <w:proofErr w:type="spellStart"/>
      <w:r>
        <w:rPr>
          <w:rFonts w:ascii="Times" w:hAnsi="Times" w:cs="Times"/>
        </w:rPr>
        <w:t>Lal</w:t>
      </w:r>
      <w:proofErr w:type="spellEnd"/>
      <w:r>
        <w:rPr>
          <w:rFonts w:ascii="Times" w:hAnsi="Times" w:cs="Times"/>
        </w:rPr>
        <w:t xml:space="preserve">, A. J. T. Jull, P. </w:t>
      </w:r>
      <w:proofErr w:type="spellStart"/>
      <w:r>
        <w:rPr>
          <w:rFonts w:ascii="Times" w:hAnsi="Times" w:cs="Times"/>
        </w:rPr>
        <w:t>Kubik</w:t>
      </w:r>
      <w:proofErr w:type="spellEnd"/>
      <w:r>
        <w:rPr>
          <w:rFonts w:ascii="Times" w:hAnsi="Times" w:cs="Times"/>
        </w:rPr>
        <w:t>, S. Ivy</w:t>
      </w:r>
      <w:r>
        <w:rPr>
          <w:rFonts w:ascii="Monaco" w:hAnsi="Monaco" w:cs="Monaco"/>
        </w:rPr>
        <w:t>‐</w:t>
      </w:r>
      <w:r>
        <w:rPr>
          <w:rFonts w:ascii="Times" w:hAnsi="Times" w:cs="Times"/>
        </w:rPr>
        <w:t xml:space="preserve">Ochs, K. </w:t>
      </w:r>
      <w:proofErr w:type="spellStart"/>
      <w:r>
        <w:rPr>
          <w:rFonts w:ascii="Times" w:hAnsi="Times" w:cs="Times"/>
        </w:rPr>
        <w:t>Knie</w:t>
      </w:r>
      <w:proofErr w:type="spellEnd"/>
      <w:r>
        <w:rPr>
          <w:rFonts w:ascii="Times" w:hAnsi="Times" w:cs="Times"/>
        </w:rPr>
        <w:t xml:space="preserve">, and E. Nolte (2002b), Production of selected </w:t>
      </w:r>
      <w:proofErr w:type="spellStart"/>
      <w:r>
        <w:rPr>
          <w:rFonts w:ascii="Times" w:hAnsi="Times" w:cs="Times"/>
        </w:rPr>
        <w:t>cos</w:t>
      </w:r>
      <w:proofErr w:type="spellEnd"/>
      <w:r>
        <w:rPr>
          <w:rFonts w:ascii="Times" w:hAnsi="Times" w:cs="Times"/>
        </w:rPr>
        <w:t xml:space="preserve">- </w:t>
      </w:r>
      <w:proofErr w:type="spellStart"/>
      <w:r>
        <w:rPr>
          <w:rFonts w:ascii="Times" w:hAnsi="Times" w:cs="Times"/>
        </w:rPr>
        <w:t>mogenic</w:t>
      </w:r>
      <w:proofErr w:type="spellEnd"/>
      <w:r>
        <w:rPr>
          <w:rFonts w:ascii="Times" w:hAnsi="Times" w:cs="Times"/>
        </w:rPr>
        <w:t xml:space="preserve"> radionuclides by </w:t>
      </w:r>
      <w:proofErr w:type="spellStart"/>
      <w:r>
        <w:rPr>
          <w:rFonts w:ascii="Times" w:hAnsi="Times" w:cs="Times"/>
        </w:rPr>
        <w:t>muons</w:t>
      </w:r>
      <w:proofErr w:type="spellEnd"/>
      <w:r>
        <w:rPr>
          <w:rFonts w:ascii="Times" w:hAnsi="Times" w:cs="Times"/>
        </w:rPr>
        <w:t xml:space="preserve">: 2. Capture of negative </w:t>
      </w:r>
      <w:proofErr w:type="spellStart"/>
      <w:r>
        <w:rPr>
          <w:rFonts w:ascii="Times" w:hAnsi="Times" w:cs="Times"/>
        </w:rPr>
        <w:t>muons</w:t>
      </w:r>
      <w:proofErr w:type="spellEnd"/>
      <w:r>
        <w:rPr>
          <w:rFonts w:ascii="Times" w:hAnsi="Times" w:cs="Times"/>
        </w:rPr>
        <w:t xml:space="preserve">, Earth Planet. Sci. </w:t>
      </w:r>
      <w:proofErr w:type="spellStart"/>
      <w:r>
        <w:rPr>
          <w:rFonts w:ascii="Times" w:hAnsi="Times" w:cs="Times"/>
        </w:rPr>
        <w:t>Lett</w:t>
      </w:r>
      <w:proofErr w:type="spellEnd"/>
      <w:proofErr w:type="gramStart"/>
      <w:r>
        <w:rPr>
          <w:rFonts w:ascii="Times" w:hAnsi="Times" w:cs="Times"/>
        </w:rPr>
        <w:t>.,</w:t>
      </w:r>
      <w:proofErr w:type="gramEnd"/>
      <w:r>
        <w:rPr>
          <w:rFonts w:ascii="Times" w:hAnsi="Times" w:cs="Times"/>
        </w:rPr>
        <w:t xml:space="preserve"> 200, 357–369.</w:t>
      </w:r>
    </w:p>
    <w:p w14:paraId="3F437E8B" w14:textId="65A4C8BE" w:rsidR="009A3995" w:rsidRPr="009A7707" w:rsidRDefault="009A3995" w:rsidP="009A3995">
      <w:pPr>
        <w:widowControl w:val="0"/>
        <w:autoSpaceDE w:val="0"/>
        <w:autoSpaceDN w:val="0"/>
        <w:adjustRightInd w:val="0"/>
        <w:spacing w:after="240"/>
        <w:ind w:left="-426"/>
        <w:rPr>
          <w:rFonts w:ascii="Times" w:hAnsi="Times" w:cs="Times"/>
        </w:rPr>
      </w:pPr>
      <w:r>
        <w:rPr>
          <w:rFonts w:ascii="Times" w:hAnsi="Times" w:cs="Times"/>
        </w:rPr>
        <w:t xml:space="preserve">Herman, F., Seward, D., Valla, P. G., Carter, A., Kohn, B., Willett, S. D., and Ehlers, T. A.: Worldwide </w:t>
      </w:r>
      <w:proofErr w:type="spellStart"/>
      <w:r>
        <w:rPr>
          <w:rFonts w:ascii="Times" w:hAnsi="Times" w:cs="Times"/>
        </w:rPr>
        <w:t>acceler</w:t>
      </w:r>
      <w:proofErr w:type="spellEnd"/>
      <w:r>
        <w:rPr>
          <w:rFonts w:ascii="Times" w:hAnsi="Times" w:cs="Times"/>
        </w:rPr>
        <w:t xml:space="preserve">- </w:t>
      </w:r>
      <w:proofErr w:type="spellStart"/>
      <w:r>
        <w:rPr>
          <w:rFonts w:ascii="Times" w:hAnsi="Times" w:cs="Times"/>
        </w:rPr>
        <w:t>ation</w:t>
      </w:r>
      <w:proofErr w:type="spellEnd"/>
      <w:r>
        <w:rPr>
          <w:rFonts w:ascii="Times" w:hAnsi="Times" w:cs="Times"/>
        </w:rPr>
        <w:t xml:space="preserve"> of mountain erosion under a cooling climate, Nature, 504, 423–426, 2013.</w:t>
      </w:r>
    </w:p>
    <w:p w14:paraId="0901DBB9" w14:textId="621ECB0B" w:rsidR="00EC7C65" w:rsidRPr="009A7707" w:rsidRDefault="009541A0" w:rsidP="009541A0">
      <w:pPr>
        <w:widowControl w:val="0"/>
        <w:autoSpaceDE w:val="0"/>
        <w:autoSpaceDN w:val="0"/>
        <w:adjustRightInd w:val="0"/>
        <w:spacing w:after="240"/>
        <w:ind w:left="-426"/>
        <w:rPr>
          <w:rFonts w:ascii="Times New Roman" w:hAnsi="Times New Roman" w:cs="Times New Roman"/>
        </w:rPr>
      </w:pPr>
      <w:proofErr w:type="spellStart"/>
      <w:r w:rsidRPr="009A7707">
        <w:rPr>
          <w:rFonts w:ascii="Times New Roman" w:hAnsi="Times New Roman" w:cs="Times New Roman"/>
        </w:rPr>
        <w:t>Hidy</w:t>
      </w:r>
      <w:proofErr w:type="spellEnd"/>
      <w:r w:rsidRPr="009A7707">
        <w:rPr>
          <w:rFonts w:ascii="Times New Roman" w:hAnsi="Times New Roman" w:cs="Times New Roman"/>
        </w:rPr>
        <w:t xml:space="preserve">, A.J., Gosse, J.C., Pederson, J.L., </w:t>
      </w:r>
      <w:proofErr w:type="spellStart"/>
      <w:r w:rsidRPr="009A7707">
        <w:rPr>
          <w:rFonts w:ascii="Times New Roman" w:hAnsi="Times New Roman" w:cs="Times New Roman"/>
        </w:rPr>
        <w:t>Mattern</w:t>
      </w:r>
      <w:proofErr w:type="spellEnd"/>
      <w:r w:rsidRPr="009A7707">
        <w:rPr>
          <w:rFonts w:ascii="Times New Roman" w:hAnsi="Times New Roman" w:cs="Times New Roman"/>
        </w:rPr>
        <w:t xml:space="preserve">, J.P., </w:t>
      </w:r>
      <w:proofErr w:type="spellStart"/>
      <w:r w:rsidRPr="009A7707">
        <w:rPr>
          <w:rFonts w:ascii="Times New Roman" w:hAnsi="Times New Roman" w:cs="Times New Roman"/>
        </w:rPr>
        <w:t>Finkel</w:t>
      </w:r>
      <w:proofErr w:type="spellEnd"/>
      <w:r w:rsidRPr="009A7707">
        <w:rPr>
          <w:rFonts w:ascii="Times New Roman" w:hAnsi="Times New Roman" w:cs="Times New Roman"/>
        </w:rPr>
        <w:t>, R.C.,</w:t>
      </w:r>
      <w:r w:rsidR="00EC7C65" w:rsidRPr="009A7707">
        <w:rPr>
          <w:rFonts w:ascii="Times New Roman" w:hAnsi="Times New Roman" w:cs="Times New Roman"/>
        </w:rPr>
        <w:t xml:space="preserve"> 2010</w:t>
      </w:r>
      <w:r w:rsidRPr="009A7707">
        <w:rPr>
          <w:rFonts w:ascii="Times New Roman" w:hAnsi="Times New Roman" w:cs="Times New Roman"/>
        </w:rPr>
        <w:t xml:space="preserve">. A geologically constrained Monte Carlo approach to modeling exposure ages from profiles of </w:t>
      </w:r>
      <w:proofErr w:type="spellStart"/>
      <w:r w:rsidRPr="009A7707">
        <w:rPr>
          <w:rFonts w:ascii="Times New Roman" w:hAnsi="Times New Roman" w:cs="Times New Roman"/>
        </w:rPr>
        <w:t>cosmogenic</w:t>
      </w:r>
      <w:proofErr w:type="spellEnd"/>
      <w:r w:rsidRPr="009A7707">
        <w:rPr>
          <w:rFonts w:ascii="Times New Roman" w:hAnsi="Times New Roman" w:cs="Times New Roman"/>
        </w:rPr>
        <w:t xml:space="preserve"> nuclides: An example from Lees Ferry, Arizona. Geochemistry, Geophysics, </w:t>
      </w:r>
      <w:proofErr w:type="spellStart"/>
      <w:r w:rsidRPr="009A7707">
        <w:rPr>
          <w:rFonts w:ascii="Times New Roman" w:hAnsi="Times New Roman" w:cs="Times New Roman"/>
        </w:rPr>
        <w:t>Geosystems</w:t>
      </w:r>
      <w:proofErr w:type="spellEnd"/>
      <w:r w:rsidRPr="009A7707">
        <w:rPr>
          <w:rFonts w:ascii="Times New Roman" w:hAnsi="Times New Roman" w:cs="Times New Roman"/>
        </w:rPr>
        <w:t xml:space="preserve"> 11, 1-18, doi</w:t>
      </w:r>
      <w:proofErr w:type="gramStart"/>
      <w:r w:rsidRPr="009A7707">
        <w:rPr>
          <w:rFonts w:ascii="Times New Roman" w:hAnsi="Times New Roman" w:cs="Times New Roman"/>
        </w:rPr>
        <w:t>:10.1029</w:t>
      </w:r>
      <w:proofErr w:type="gramEnd"/>
      <w:r w:rsidRPr="009A7707">
        <w:rPr>
          <w:rFonts w:ascii="Times New Roman" w:hAnsi="Times New Roman" w:cs="Times New Roman"/>
        </w:rPr>
        <w:t>/2010GC003084.</w:t>
      </w:r>
    </w:p>
    <w:p w14:paraId="529C1BBF" w14:textId="6EDDBE42" w:rsidR="00865FF4" w:rsidRDefault="00110913" w:rsidP="0025109C">
      <w:pPr>
        <w:ind w:left="-426"/>
        <w:outlineLvl w:val="0"/>
        <w:rPr>
          <w:rFonts w:ascii="Times New Roman" w:hAnsi="Times New Roman" w:cs="Times New Roman"/>
        </w:rPr>
      </w:pPr>
      <w:r>
        <w:rPr>
          <w:rFonts w:ascii="Times New Roman" w:hAnsi="Times New Roman" w:cs="Times New Roman"/>
        </w:rPr>
        <w:t xml:space="preserve">Hidy, A.J., Gosse, J.C., Blum, M.D., Gibling, M.R., 2014. Glacial-interglacial variation </w:t>
      </w:r>
      <w:r w:rsidR="001C02AD">
        <w:rPr>
          <w:rFonts w:ascii="Times New Roman" w:hAnsi="Times New Roman" w:cs="Times New Roman"/>
        </w:rPr>
        <w:t>in denudation rates from interior Texas, USA, established with cosmogenic nuclides. Earth and Planetary Science Letters 390, 209-221.</w:t>
      </w:r>
    </w:p>
    <w:p w14:paraId="64ECF3C9" w14:textId="77777777" w:rsidR="007B77C9" w:rsidRDefault="007B77C9" w:rsidP="0025109C">
      <w:pPr>
        <w:ind w:left="-426"/>
        <w:outlineLvl w:val="0"/>
        <w:rPr>
          <w:rFonts w:ascii="Times New Roman" w:hAnsi="Times New Roman" w:cs="Times New Roman"/>
        </w:rPr>
      </w:pPr>
    </w:p>
    <w:p w14:paraId="4657423F" w14:textId="7D20D2B6" w:rsidR="004C2BBC" w:rsidRDefault="007B77C9" w:rsidP="009866E1">
      <w:pPr>
        <w:widowControl w:val="0"/>
        <w:autoSpaceDE w:val="0"/>
        <w:autoSpaceDN w:val="0"/>
        <w:adjustRightInd w:val="0"/>
        <w:spacing w:after="240"/>
        <w:ind w:left="-426"/>
        <w:rPr>
          <w:rFonts w:ascii="Times New Roman" w:hAnsi="Times New Roman" w:cs="Times New Roman"/>
        </w:rPr>
      </w:pPr>
      <w:proofErr w:type="gramStart"/>
      <w:r>
        <w:rPr>
          <w:rFonts w:ascii="Times New Roman" w:hAnsi="Times New Roman" w:cs="Times New Roman"/>
        </w:rPr>
        <w:t xml:space="preserve">Lal, D., </w:t>
      </w:r>
      <w:r w:rsidR="00094237">
        <w:rPr>
          <w:rFonts w:ascii="Times New Roman" w:hAnsi="Times New Roman" w:cs="Times New Roman"/>
        </w:rPr>
        <w:t>1991</w:t>
      </w:r>
      <w:r w:rsidR="00BB05DB">
        <w:rPr>
          <w:rFonts w:ascii="Times New Roman" w:hAnsi="Times New Roman" w:cs="Times New Roman"/>
        </w:rPr>
        <w:t>.</w:t>
      </w:r>
      <w:proofErr w:type="gramEnd"/>
      <w:r w:rsidR="00BB05DB">
        <w:rPr>
          <w:rFonts w:ascii="Times New Roman" w:hAnsi="Times New Roman" w:cs="Times New Roman"/>
        </w:rPr>
        <w:t xml:space="preserve"> </w:t>
      </w:r>
      <w:r w:rsidR="00BB05DB" w:rsidRPr="00BB05DB">
        <w:rPr>
          <w:rFonts w:ascii="Times New Roman" w:hAnsi="Times New Roman" w:cs="Times New Roman"/>
          <w:color w:val="141413"/>
        </w:rPr>
        <w:t>Cosmic ray labeling of erosion surfaces: in situ nuclide production rates and erosion model</w:t>
      </w:r>
      <w:r w:rsidR="00BB05DB">
        <w:rPr>
          <w:rFonts w:ascii="Times New Roman" w:hAnsi="Times New Roman" w:cs="Times New Roman"/>
          <w:color w:val="141413"/>
        </w:rPr>
        <w:t xml:space="preserve">s, Earth Planet. Sci. Lett. 104, </w:t>
      </w:r>
      <w:r w:rsidR="00490D50">
        <w:rPr>
          <w:rFonts w:ascii="Times New Roman" w:hAnsi="Times New Roman" w:cs="Times New Roman"/>
          <w:color w:val="141413"/>
        </w:rPr>
        <w:t>424-</w:t>
      </w:r>
      <w:r w:rsidR="009541A0">
        <w:rPr>
          <w:rFonts w:ascii="Times New Roman" w:hAnsi="Times New Roman" w:cs="Times New Roman"/>
          <w:color w:val="141413"/>
        </w:rPr>
        <w:t xml:space="preserve">439, </w:t>
      </w:r>
      <w:r w:rsidR="009541A0" w:rsidRPr="009541A0">
        <w:rPr>
          <w:rFonts w:ascii="Times New Roman" w:hAnsi="Times New Roman" w:cs="Times New Roman"/>
        </w:rPr>
        <w:t>doi</w:t>
      </w:r>
      <w:proofErr w:type="gramStart"/>
      <w:r w:rsidR="009541A0" w:rsidRPr="009541A0">
        <w:rPr>
          <w:rFonts w:ascii="Times New Roman" w:hAnsi="Times New Roman" w:cs="Times New Roman"/>
        </w:rPr>
        <w:t>:10.1016</w:t>
      </w:r>
      <w:proofErr w:type="gramEnd"/>
      <w:r w:rsidR="009541A0" w:rsidRPr="009541A0">
        <w:rPr>
          <w:rFonts w:ascii="Times New Roman" w:hAnsi="Times New Roman" w:cs="Times New Roman"/>
        </w:rPr>
        <w:t>/0012-821X(91)90220-C.</w:t>
      </w:r>
    </w:p>
    <w:p w14:paraId="5C9896BD" w14:textId="383D5B4A" w:rsidR="001A1571" w:rsidRDefault="001C02AD" w:rsidP="0092011B">
      <w:pPr>
        <w:ind w:left="-426"/>
        <w:rPr>
          <w:rFonts w:ascii="Times New Roman" w:hAnsi="Times New Roman" w:cs="Times New Roman"/>
        </w:rPr>
      </w:pPr>
      <w:r>
        <w:rPr>
          <w:rFonts w:ascii="Times New Roman" w:hAnsi="Times New Roman" w:cs="Times New Roman"/>
        </w:rPr>
        <w:t xml:space="preserve">Lisiecki, L.E., Raymo, </w:t>
      </w:r>
      <w:r w:rsidRPr="007B4D9E">
        <w:rPr>
          <w:rFonts w:ascii="Times New Roman" w:hAnsi="Times New Roman" w:cs="Times New Roman"/>
        </w:rPr>
        <w:t>M.E.</w:t>
      </w:r>
      <w:r>
        <w:rPr>
          <w:rFonts w:ascii="Times New Roman" w:hAnsi="Times New Roman" w:cs="Times New Roman"/>
        </w:rPr>
        <w:t>, 2005.</w:t>
      </w:r>
      <w:r w:rsidR="001A1571" w:rsidRPr="007B4D9E">
        <w:rPr>
          <w:rFonts w:ascii="Times New Roman" w:hAnsi="Times New Roman" w:cs="Times New Roman"/>
        </w:rPr>
        <w:t xml:space="preserve"> A Pliocene-Pleistocene stack of 57 globally distributed benthic </w:t>
      </w:r>
      <w:r w:rsidR="001A1571" w:rsidRPr="007B4D9E">
        <w:rPr>
          <w:rFonts w:ascii="Times New Roman" w:hAnsi="Times New Roman" w:cs="Times New Roman"/>
        </w:rPr>
        <w:t></w:t>
      </w:r>
      <w:r w:rsidR="001A1571" w:rsidRPr="007B4D9E">
        <w:rPr>
          <w:rFonts w:ascii="Times New Roman" w:hAnsi="Times New Roman" w:cs="Times New Roman"/>
          <w:vertAlign w:val="superscript"/>
        </w:rPr>
        <w:t>18</w:t>
      </w:r>
      <w:r w:rsidR="001A1571" w:rsidRPr="007B4D9E">
        <w:rPr>
          <w:rFonts w:ascii="Times New Roman" w:hAnsi="Times New Roman" w:cs="Times New Roman"/>
        </w:rPr>
        <w:t>O record</w:t>
      </w:r>
      <w:r>
        <w:rPr>
          <w:rFonts w:ascii="Times New Roman" w:hAnsi="Times New Roman" w:cs="Times New Roman"/>
        </w:rPr>
        <w:t xml:space="preserve">s. Paleoceanography 20 (1), </w:t>
      </w:r>
      <w:r w:rsidR="004140C6" w:rsidRPr="004140C6">
        <w:rPr>
          <w:rFonts w:ascii="Times New Roman" w:hAnsi="Times New Roman" w:cs="Times New Roman"/>
          <w:color w:val="141413"/>
        </w:rPr>
        <w:t>PA1003, doi:10.1029/2004PA001071</w:t>
      </w:r>
      <w:r w:rsidR="001A1571" w:rsidRPr="004140C6">
        <w:rPr>
          <w:rFonts w:ascii="Times New Roman" w:hAnsi="Times New Roman" w:cs="Times New Roman"/>
        </w:rPr>
        <w:t>.</w:t>
      </w:r>
      <w:r w:rsidR="001A1571" w:rsidRPr="007B4D9E">
        <w:rPr>
          <w:rFonts w:ascii="Times New Roman" w:hAnsi="Times New Roman" w:cs="Times New Roman"/>
        </w:rPr>
        <w:t xml:space="preserve"> </w:t>
      </w:r>
    </w:p>
    <w:p w14:paraId="687CBDF1" w14:textId="77777777" w:rsidR="00394C36" w:rsidRDefault="00394C36" w:rsidP="0092011B">
      <w:pPr>
        <w:ind w:left="-426"/>
        <w:rPr>
          <w:rFonts w:ascii="Times New Roman" w:hAnsi="Times New Roman" w:cs="Times New Roman"/>
        </w:rPr>
      </w:pPr>
    </w:p>
    <w:p w14:paraId="148FBAB1" w14:textId="34FD3FF3" w:rsidR="00394C36" w:rsidRDefault="00394C36" w:rsidP="0092011B">
      <w:pPr>
        <w:ind w:left="-426"/>
        <w:rPr>
          <w:rFonts w:ascii="Times New Roman" w:hAnsi="Times New Roman" w:cs="Times New Roman"/>
          <w:color w:val="000000"/>
        </w:rPr>
      </w:pPr>
      <w:r>
        <w:rPr>
          <w:rFonts w:ascii="Times New Roman" w:hAnsi="Times New Roman" w:cs="Times New Roman"/>
        </w:rPr>
        <w:t>Mangerud, J., Gyllencreutz, R., Lohne, Ø., Svendsen, J.I., 2011. Glacial history of Norway. Developme</w:t>
      </w:r>
      <w:r w:rsidR="00240C4A">
        <w:rPr>
          <w:rFonts w:ascii="Times New Roman" w:hAnsi="Times New Roman" w:cs="Times New Roman"/>
        </w:rPr>
        <w:t>nts in Quaternary Science, Vol.</w:t>
      </w:r>
      <w:r>
        <w:rPr>
          <w:rFonts w:ascii="Times New Roman" w:hAnsi="Times New Roman" w:cs="Times New Roman"/>
        </w:rPr>
        <w:t xml:space="preserve"> 15</w:t>
      </w:r>
      <w:r w:rsidR="00240C4A">
        <w:rPr>
          <w:rFonts w:ascii="Times New Roman" w:hAnsi="Times New Roman" w:cs="Times New Roman"/>
        </w:rPr>
        <w:t xml:space="preserve">, 279-298, </w:t>
      </w:r>
      <w:r w:rsidR="00240C4A" w:rsidRPr="00240C4A">
        <w:rPr>
          <w:rFonts w:ascii="Times New Roman" w:hAnsi="Times New Roman" w:cs="Times New Roman"/>
          <w:color w:val="000000"/>
        </w:rPr>
        <w:t>doi: 10.1016/B978-0-444-53447-7.00022-2.</w:t>
      </w:r>
    </w:p>
    <w:p w14:paraId="29266020" w14:textId="77777777" w:rsidR="00EA2E91" w:rsidRDefault="00EA2E91" w:rsidP="0092011B">
      <w:pPr>
        <w:ind w:left="-426"/>
        <w:rPr>
          <w:rFonts w:ascii="Times New Roman" w:hAnsi="Times New Roman" w:cs="Times New Roman"/>
          <w:color w:val="000000"/>
        </w:rPr>
      </w:pPr>
    </w:p>
    <w:p w14:paraId="404284A4" w14:textId="15998550" w:rsidR="00EA2E91" w:rsidRPr="00EA2E91" w:rsidRDefault="008334F0" w:rsidP="0092011B">
      <w:pPr>
        <w:ind w:left="-426"/>
        <w:rPr>
          <w:rFonts w:ascii="Times New Roman" w:hAnsi="Times New Roman" w:cs="Times New Roman"/>
        </w:rPr>
      </w:pPr>
      <w:hyperlink r:id="rId22" w:history="1">
        <w:proofErr w:type="gramStart"/>
        <w:r w:rsidR="00EA2E91" w:rsidRPr="00EA2E91">
          <w:rPr>
            <w:rFonts w:ascii="Times New Roman" w:hAnsi="Times New Roman" w:cs="Times New Roman"/>
          </w:rPr>
          <w:t>Metropolis, N.</w:t>
        </w:r>
      </w:hyperlink>
      <w:r w:rsidR="00EA2E91">
        <w:rPr>
          <w:rFonts w:ascii="Times New Roman" w:hAnsi="Times New Roman" w:cs="Times New Roman"/>
        </w:rPr>
        <w:t xml:space="preserve">, </w:t>
      </w:r>
      <w:proofErr w:type="spellStart"/>
      <w:r w:rsidR="00EA2E91">
        <w:rPr>
          <w:rFonts w:ascii="Times New Roman" w:hAnsi="Times New Roman" w:cs="Times New Roman"/>
        </w:rPr>
        <w:t>Rosenbluth</w:t>
      </w:r>
      <w:proofErr w:type="spellEnd"/>
      <w:r w:rsidR="00EA2E91">
        <w:rPr>
          <w:rFonts w:ascii="Times New Roman" w:hAnsi="Times New Roman" w:cs="Times New Roman"/>
        </w:rPr>
        <w:t>, A.W.,</w:t>
      </w:r>
      <w:r w:rsidR="00EA2E91" w:rsidRPr="00EA2E91">
        <w:rPr>
          <w:rFonts w:ascii="Times New Roman" w:hAnsi="Times New Roman" w:cs="Times New Roman"/>
        </w:rPr>
        <w:t xml:space="preserve"> </w:t>
      </w:r>
      <w:hyperlink r:id="rId23" w:history="1">
        <w:proofErr w:type="spellStart"/>
        <w:r w:rsidR="00EA2E91" w:rsidRPr="00EA2E91">
          <w:rPr>
            <w:rFonts w:ascii="Times New Roman" w:hAnsi="Times New Roman" w:cs="Times New Roman"/>
          </w:rPr>
          <w:t>Rosenbluth</w:t>
        </w:r>
        <w:proofErr w:type="spellEnd"/>
        <w:r w:rsidR="00EA2E91" w:rsidRPr="00EA2E91">
          <w:rPr>
            <w:rFonts w:ascii="Times New Roman" w:hAnsi="Times New Roman" w:cs="Times New Roman"/>
          </w:rPr>
          <w:t>, M.N.</w:t>
        </w:r>
      </w:hyperlink>
      <w:r w:rsidR="00EA2E91">
        <w:rPr>
          <w:rFonts w:ascii="Times New Roman" w:hAnsi="Times New Roman" w:cs="Times New Roman"/>
        </w:rPr>
        <w:t>, Teller, A.H.,</w:t>
      </w:r>
      <w:r w:rsidR="00EA2E91" w:rsidRPr="00EA2E91">
        <w:rPr>
          <w:rFonts w:ascii="Times New Roman" w:hAnsi="Times New Roman" w:cs="Times New Roman"/>
        </w:rPr>
        <w:t xml:space="preserve"> </w:t>
      </w:r>
      <w:hyperlink r:id="rId24" w:history="1">
        <w:r w:rsidR="00EA2E91" w:rsidRPr="00EA2E91">
          <w:rPr>
            <w:rFonts w:ascii="Times New Roman" w:hAnsi="Times New Roman" w:cs="Times New Roman"/>
          </w:rPr>
          <w:t>Teller, E.</w:t>
        </w:r>
      </w:hyperlink>
      <w:r w:rsidR="00EA2E91">
        <w:rPr>
          <w:rFonts w:ascii="Times New Roman" w:hAnsi="Times New Roman" w:cs="Times New Roman"/>
        </w:rPr>
        <w:t>, 1953</w:t>
      </w:r>
      <w:r w:rsidR="00EA2E91" w:rsidRPr="00EA2E91">
        <w:rPr>
          <w:rFonts w:ascii="Times New Roman" w:hAnsi="Times New Roman" w:cs="Times New Roman"/>
        </w:rPr>
        <w:t>.</w:t>
      </w:r>
      <w:proofErr w:type="gramEnd"/>
      <w:r w:rsidR="00EA2E91" w:rsidRPr="00EA2E91">
        <w:rPr>
          <w:rFonts w:ascii="Times New Roman" w:hAnsi="Times New Roman" w:cs="Times New Roman"/>
        </w:rPr>
        <w:t xml:space="preserve"> </w:t>
      </w:r>
      <w:hyperlink r:id="rId25" w:history="1">
        <w:proofErr w:type="gramStart"/>
        <w:r w:rsidR="00EA2E91" w:rsidRPr="00EA2E91">
          <w:rPr>
            <w:rFonts w:ascii="Times New Roman" w:hAnsi="Times New Roman" w:cs="Times New Roman"/>
          </w:rPr>
          <w:t>Equations of State Calculations by Fast Computing Machines</w:t>
        </w:r>
      </w:hyperlink>
      <w:r w:rsidR="00EA2E91" w:rsidRPr="00EA2E91">
        <w:rPr>
          <w:rFonts w:ascii="Times New Roman" w:hAnsi="Times New Roman" w:cs="Times New Roman"/>
        </w:rPr>
        <w:t>.</w:t>
      </w:r>
      <w:proofErr w:type="gramEnd"/>
      <w:r w:rsidR="00EA2E91" w:rsidRPr="00EA2E91">
        <w:rPr>
          <w:rFonts w:ascii="Times New Roman" w:hAnsi="Times New Roman" w:cs="Times New Roman"/>
        </w:rPr>
        <w:t xml:space="preserve"> </w:t>
      </w:r>
      <w:hyperlink r:id="rId26" w:history="1">
        <w:proofErr w:type="gramStart"/>
        <w:r w:rsidR="00EA2E91" w:rsidRPr="00EA2E91">
          <w:rPr>
            <w:rFonts w:ascii="Times New Roman" w:hAnsi="Times New Roman" w:cs="Times New Roman"/>
            <w:iCs/>
          </w:rPr>
          <w:t>Journal of Chemical Physics</w:t>
        </w:r>
      </w:hyperlink>
      <w:r w:rsidR="00EA2E91" w:rsidRPr="00EA2E91">
        <w:rPr>
          <w:rFonts w:ascii="Times New Roman" w:hAnsi="Times New Roman" w:cs="Times New Roman"/>
        </w:rPr>
        <w:t xml:space="preserve"> </w:t>
      </w:r>
      <w:r w:rsidR="00EA2E91" w:rsidRPr="00EA2E91">
        <w:rPr>
          <w:rFonts w:ascii="Times New Roman" w:hAnsi="Times New Roman" w:cs="Times New Roman"/>
          <w:bCs/>
        </w:rPr>
        <w:t>21</w:t>
      </w:r>
      <w:r w:rsidR="00EA2E91" w:rsidRPr="00EA2E91">
        <w:rPr>
          <w:rFonts w:ascii="Times New Roman" w:hAnsi="Times New Roman" w:cs="Times New Roman"/>
        </w:rPr>
        <w:t xml:space="preserve"> (6): 1087–1092.</w:t>
      </w:r>
      <w:proofErr w:type="gramEnd"/>
    </w:p>
    <w:p w14:paraId="4C1E684A" w14:textId="77777777" w:rsidR="00431F3B" w:rsidRDefault="00431F3B" w:rsidP="0092011B">
      <w:pPr>
        <w:ind w:left="-426"/>
        <w:rPr>
          <w:rFonts w:ascii="Times New Roman" w:hAnsi="Times New Roman" w:cs="Times New Roman"/>
          <w:color w:val="000000"/>
        </w:rPr>
      </w:pPr>
    </w:p>
    <w:p w14:paraId="3779DA60" w14:textId="149FC19A" w:rsidR="00266400" w:rsidRPr="00BB05DB" w:rsidRDefault="003F32FB" w:rsidP="00266400">
      <w:pPr>
        <w:ind w:left="-426"/>
        <w:outlineLvl w:val="0"/>
        <w:rPr>
          <w:rFonts w:ascii="Times New Roman" w:hAnsi="Times New Roman" w:cs="Times New Roman"/>
          <w:color w:val="141413"/>
        </w:rPr>
      </w:pPr>
      <w:r>
        <w:rPr>
          <w:rFonts w:ascii="Times New Roman" w:hAnsi="Times New Roman" w:cs="Times New Roman"/>
          <w:color w:val="000000"/>
        </w:rPr>
        <w:t xml:space="preserve">Niedermann, S., </w:t>
      </w:r>
      <w:r w:rsidR="00266400">
        <w:rPr>
          <w:rFonts w:ascii="Times New Roman" w:hAnsi="Times New Roman" w:cs="Times New Roman"/>
          <w:color w:val="000000"/>
        </w:rPr>
        <w:t xml:space="preserve">Graf, T., Kim, J.S., Kohl, C.P., Marti, K., Nishiizumi, K., 1994. Cosmic-ray produced 21Ne in terrestrial quartz: the neon inventory of Sierra Nevada quartz separates. </w:t>
      </w:r>
      <w:r w:rsidR="00266400">
        <w:rPr>
          <w:rFonts w:ascii="Times New Roman" w:hAnsi="Times New Roman" w:cs="Times New Roman"/>
          <w:color w:val="141413"/>
        </w:rPr>
        <w:t xml:space="preserve">Earth Planet. Sci. Lett. </w:t>
      </w:r>
      <w:proofErr w:type="gramStart"/>
      <w:r w:rsidR="00266400">
        <w:rPr>
          <w:rFonts w:ascii="Times New Roman" w:hAnsi="Times New Roman" w:cs="Times New Roman"/>
          <w:color w:val="141413"/>
        </w:rPr>
        <w:t>125, 341-355</w:t>
      </w:r>
      <w:r w:rsidR="00266400" w:rsidRPr="00BB05DB">
        <w:rPr>
          <w:rFonts w:ascii="Times New Roman" w:hAnsi="Times New Roman" w:cs="Times New Roman"/>
          <w:color w:val="141413"/>
        </w:rPr>
        <w:t>.</w:t>
      </w:r>
      <w:proofErr w:type="gramEnd"/>
    </w:p>
    <w:p w14:paraId="1C24B860" w14:textId="77777777" w:rsidR="003F32FB" w:rsidRDefault="003F32FB" w:rsidP="00490D50">
      <w:pPr>
        <w:rPr>
          <w:rFonts w:ascii="Times New Roman" w:hAnsi="Times New Roman" w:cs="Times New Roman"/>
          <w:color w:val="000000"/>
        </w:rPr>
      </w:pPr>
    </w:p>
    <w:p w14:paraId="4593BF8A" w14:textId="21D3B05F" w:rsidR="00431F3B" w:rsidRDefault="00431F3B" w:rsidP="0092011B">
      <w:pPr>
        <w:ind w:left="-426"/>
        <w:rPr>
          <w:rFonts w:ascii="Times New Roman" w:hAnsi="Times New Roman" w:cs="Times New Roman"/>
          <w:color w:val="000000"/>
        </w:rPr>
      </w:pPr>
      <w:r>
        <w:rPr>
          <w:rFonts w:ascii="Times New Roman" w:hAnsi="Times New Roman" w:cs="Times New Roman"/>
          <w:color w:val="000000"/>
        </w:rPr>
        <w:lastRenderedPageBreak/>
        <w:t>Niedermann</w:t>
      </w:r>
      <w:r w:rsidR="003F32FB">
        <w:rPr>
          <w:rFonts w:ascii="Times New Roman" w:hAnsi="Times New Roman" w:cs="Times New Roman"/>
          <w:color w:val="000000"/>
        </w:rPr>
        <w:t xml:space="preserve">, S., 2002. Cosmic-ray-produced noble gases in terrestrial rocks: dating tools for surface processes. Rev. Mineral Geochem. </w:t>
      </w:r>
      <w:proofErr w:type="gramStart"/>
      <w:r w:rsidR="003F32FB">
        <w:rPr>
          <w:rFonts w:ascii="Times New Roman" w:hAnsi="Times New Roman" w:cs="Times New Roman"/>
          <w:color w:val="000000"/>
        </w:rPr>
        <w:t>47, 731-784.</w:t>
      </w:r>
      <w:proofErr w:type="gramEnd"/>
    </w:p>
    <w:p w14:paraId="14FF0C0A" w14:textId="77777777" w:rsidR="009541A0" w:rsidRDefault="009541A0" w:rsidP="0092011B">
      <w:pPr>
        <w:ind w:left="-426"/>
        <w:rPr>
          <w:rFonts w:ascii="Times New Roman" w:hAnsi="Times New Roman" w:cs="Times New Roman"/>
          <w:color w:val="000000"/>
        </w:rPr>
      </w:pPr>
    </w:p>
    <w:p w14:paraId="1747F342" w14:textId="312393D7" w:rsidR="00490D50" w:rsidRDefault="009541A0" w:rsidP="00490D50">
      <w:pPr>
        <w:widowControl w:val="0"/>
        <w:autoSpaceDE w:val="0"/>
        <w:autoSpaceDN w:val="0"/>
        <w:adjustRightInd w:val="0"/>
        <w:spacing w:after="240"/>
        <w:ind w:left="-426"/>
        <w:rPr>
          <w:rFonts w:ascii="Times New Roman" w:hAnsi="Times New Roman" w:cs="Times New Roman"/>
        </w:rPr>
      </w:pPr>
      <w:proofErr w:type="spellStart"/>
      <w:r w:rsidRPr="009541A0">
        <w:rPr>
          <w:rFonts w:ascii="Times New Roman" w:hAnsi="Times New Roman" w:cs="Times New Roman"/>
        </w:rPr>
        <w:t>Nishiizumi</w:t>
      </w:r>
      <w:proofErr w:type="spellEnd"/>
      <w:r w:rsidRPr="009541A0">
        <w:rPr>
          <w:rFonts w:ascii="Times New Roman" w:hAnsi="Times New Roman" w:cs="Times New Roman"/>
        </w:rPr>
        <w:t xml:space="preserve">, K., M. Imamura, M. W. </w:t>
      </w:r>
      <w:proofErr w:type="spellStart"/>
      <w:r w:rsidRPr="009541A0">
        <w:rPr>
          <w:rFonts w:ascii="Times New Roman" w:hAnsi="Times New Roman" w:cs="Times New Roman"/>
        </w:rPr>
        <w:t>Caffee</w:t>
      </w:r>
      <w:proofErr w:type="spellEnd"/>
      <w:r w:rsidRPr="009541A0">
        <w:rPr>
          <w:rFonts w:ascii="Times New Roman" w:hAnsi="Times New Roman" w:cs="Times New Roman"/>
        </w:rPr>
        <w:t xml:space="preserve">, J. R. Southon, R. C. Finkel, and J. </w:t>
      </w:r>
      <w:proofErr w:type="spellStart"/>
      <w:r w:rsidRPr="009541A0">
        <w:rPr>
          <w:rFonts w:ascii="Times New Roman" w:hAnsi="Times New Roman" w:cs="Times New Roman"/>
        </w:rPr>
        <w:t>McAninch</w:t>
      </w:r>
      <w:proofErr w:type="spellEnd"/>
      <w:r w:rsidRPr="009541A0">
        <w:rPr>
          <w:rFonts w:ascii="Times New Roman" w:hAnsi="Times New Roman" w:cs="Times New Roman"/>
        </w:rPr>
        <w:t xml:space="preserve"> (2007), Absolute calibration </w:t>
      </w:r>
      <w:proofErr w:type="gramStart"/>
      <w:r w:rsidRPr="009541A0">
        <w:rPr>
          <w:rFonts w:ascii="Times New Roman" w:hAnsi="Times New Roman" w:cs="Times New Roman"/>
        </w:rPr>
        <w:t xml:space="preserve">of </w:t>
      </w:r>
      <w:r>
        <w:rPr>
          <w:rFonts w:ascii="Times New Roman" w:hAnsi="Times New Roman" w:cs="Times New Roman"/>
        </w:rPr>
        <w:t xml:space="preserve"> </w:t>
      </w:r>
      <w:r w:rsidRPr="009541A0">
        <w:rPr>
          <w:rFonts w:ascii="Times New Roman" w:hAnsi="Times New Roman" w:cs="Times New Roman"/>
          <w:vertAlign w:val="superscript"/>
        </w:rPr>
        <w:t>10</w:t>
      </w:r>
      <w:r w:rsidRPr="009541A0">
        <w:rPr>
          <w:rFonts w:ascii="Times New Roman" w:hAnsi="Times New Roman" w:cs="Times New Roman"/>
        </w:rPr>
        <w:t>Be</w:t>
      </w:r>
      <w:proofErr w:type="gramEnd"/>
      <w:r w:rsidRPr="009541A0">
        <w:rPr>
          <w:rFonts w:ascii="Times New Roman" w:hAnsi="Times New Roman" w:cs="Times New Roman"/>
        </w:rPr>
        <w:t xml:space="preserve"> AMS standards, </w:t>
      </w:r>
      <w:proofErr w:type="spellStart"/>
      <w:r w:rsidRPr="009541A0">
        <w:rPr>
          <w:rFonts w:ascii="Times New Roman" w:hAnsi="Times New Roman" w:cs="Times New Roman"/>
        </w:rPr>
        <w:t>Nucl</w:t>
      </w:r>
      <w:proofErr w:type="spellEnd"/>
      <w:r w:rsidRPr="009541A0">
        <w:rPr>
          <w:rFonts w:ascii="Times New Roman" w:hAnsi="Times New Roman" w:cs="Times New Roman"/>
        </w:rPr>
        <w:t xml:space="preserve">. </w:t>
      </w:r>
      <w:proofErr w:type="spellStart"/>
      <w:r w:rsidRPr="009541A0">
        <w:rPr>
          <w:rFonts w:ascii="Times New Roman" w:hAnsi="Times New Roman" w:cs="Times New Roman"/>
        </w:rPr>
        <w:t>Instrum</w:t>
      </w:r>
      <w:proofErr w:type="spellEnd"/>
      <w:r w:rsidRPr="009541A0">
        <w:rPr>
          <w:rFonts w:ascii="Times New Roman" w:hAnsi="Times New Roman" w:cs="Times New Roman"/>
        </w:rPr>
        <w:t>. Methods Phys. Res., Sect. B, 258, 403–413, doi</w:t>
      </w:r>
      <w:proofErr w:type="gramStart"/>
      <w:r w:rsidRPr="009541A0">
        <w:rPr>
          <w:rFonts w:ascii="Times New Roman" w:hAnsi="Times New Roman" w:cs="Times New Roman"/>
        </w:rPr>
        <w:t>:10.1016</w:t>
      </w:r>
      <w:proofErr w:type="gramEnd"/>
      <w:r w:rsidRPr="009541A0">
        <w:rPr>
          <w:rFonts w:ascii="Times New Roman" w:hAnsi="Times New Roman" w:cs="Times New Roman"/>
        </w:rPr>
        <w:t>/j.nimb.2007.01.297.</w:t>
      </w:r>
    </w:p>
    <w:p w14:paraId="3E4BE19A" w14:textId="0857F375" w:rsidR="00490D50" w:rsidRPr="009541A0" w:rsidRDefault="00490D50" w:rsidP="00490D50">
      <w:pPr>
        <w:widowControl w:val="0"/>
        <w:autoSpaceDE w:val="0"/>
        <w:autoSpaceDN w:val="0"/>
        <w:adjustRightInd w:val="0"/>
        <w:spacing w:after="240"/>
        <w:ind w:left="-426"/>
        <w:rPr>
          <w:rFonts w:ascii="Times New Roman" w:hAnsi="Times New Roman" w:cs="Times New Roman"/>
        </w:rPr>
      </w:pPr>
      <w:proofErr w:type="gramStart"/>
      <w:r w:rsidRPr="00490D50">
        <w:rPr>
          <w:rFonts w:ascii="Times New Roman" w:hAnsi="Times New Roman" w:cs="Times New Roman"/>
        </w:rPr>
        <w:t>Schalle</w:t>
      </w:r>
      <w:r>
        <w:rPr>
          <w:rFonts w:ascii="Times New Roman" w:hAnsi="Times New Roman" w:cs="Times New Roman"/>
        </w:rPr>
        <w:t xml:space="preserve">r, M., </w:t>
      </w:r>
      <w:r w:rsidRPr="00490D50">
        <w:rPr>
          <w:rFonts w:ascii="Times New Roman" w:hAnsi="Times New Roman" w:cs="Times New Roman"/>
        </w:rPr>
        <w:t xml:space="preserve">von </w:t>
      </w:r>
      <w:proofErr w:type="spellStart"/>
      <w:r w:rsidRPr="00490D50">
        <w:rPr>
          <w:rFonts w:ascii="Times New Roman" w:hAnsi="Times New Roman" w:cs="Times New Roman"/>
        </w:rPr>
        <w:t>Blanckenburg</w:t>
      </w:r>
      <w:proofErr w:type="spellEnd"/>
      <w:r w:rsidRPr="00490D50">
        <w:rPr>
          <w:rFonts w:ascii="Times New Roman" w:hAnsi="Times New Roman" w:cs="Times New Roman"/>
        </w:rPr>
        <w:t>,</w:t>
      </w:r>
      <w:r>
        <w:rPr>
          <w:rFonts w:ascii="Times New Roman" w:hAnsi="Times New Roman" w:cs="Times New Roman"/>
        </w:rPr>
        <w:t xml:space="preserve"> F., </w:t>
      </w:r>
      <w:proofErr w:type="spellStart"/>
      <w:r w:rsidRPr="00490D50">
        <w:rPr>
          <w:rFonts w:ascii="Times New Roman" w:hAnsi="Times New Roman" w:cs="Times New Roman"/>
        </w:rPr>
        <w:t>Veldkamp</w:t>
      </w:r>
      <w:proofErr w:type="spellEnd"/>
      <w:r w:rsidRPr="00490D50">
        <w:rPr>
          <w:rFonts w:ascii="Times New Roman" w:hAnsi="Times New Roman" w:cs="Times New Roman"/>
        </w:rPr>
        <w:t>,</w:t>
      </w:r>
      <w:r>
        <w:rPr>
          <w:rFonts w:ascii="Times New Roman" w:hAnsi="Times New Roman" w:cs="Times New Roman"/>
        </w:rPr>
        <w:t xml:space="preserve"> A.,</w:t>
      </w:r>
      <w:r w:rsidRPr="00490D50">
        <w:rPr>
          <w:rFonts w:ascii="Times New Roman" w:hAnsi="Times New Roman" w:cs="Times New Roman"/>
        </w:rPr>
        <w:t xml:space="preserve"> </w:t>
      </w:r>
      <w:proofErr w:type="spellStart"/>
      <w:r w:rsidRPr="00490D50">
        <w:rPr>
          <w:rFonts w:ascii="Times New Roman" w:hAnsi="Times New Roman" w:cs="Times New Roman"/>
        </w:rPr>
        <w:t>Tebbens</w:t>
      </w:r>
      <w:proofErr w:type="spellEnd"/>
      <w:r w:rsidRPr="00490D50">
        <w:rPr>
          <w:rFonts w:ascii="Times New Roman" w:hAnsi="Times New Roman" w:cs="Times New Roman"/>
        </w:rPr>
        <w:t>, L.A.</w:t>
      </w:r>
      <w:r>
        <w:rPr>
          <w:rFonts w:ascii="Times New Roman" w:hAnsi="Times New Roman" w:cs="Times New Roman"/>
        </w:rPr>
        <w:t xml:space="preserve">, </w:t>
      </w:r>
      <w:proofErr w:type="spellStart"/>
      <w:r w:rsidRPr="00490D50">
        <w:rPr>
          <w:rFonts w:ascii="Times New Roman" w:hAnsi="Times New Roman" w:cs="Times New Roman"/>
        </w:rPr>
        <w:t>Hovius</w:t>
      </w:r>
      <w:proofErr w:type="spellEnd"/>
      <w:r w:rsidRPr="00490D50">
        <w:rPr>
          <w:rFonts w:ascii="Times New Roman" w:hAnsi="Times New Roman" w:cs="Times New Roman"/>
        </w:rPr>
        <w:t xml:space="preserve">, </w:t>
      </w:r>
      <w:r>
        <w:rPr>
          <w:rFonts w:ascii="Times New Roman" w:hAnsi="Times New Roman" w:cs="Times New Roman"/>
        </w:rPr>
        <w:t xml:space="preserve">N., </w:t>
      </w:r>
      <w:proofErr w:type="spellStart"/>
      <w:r w:rsidRPr="00490D50">
        <w:rPr>
          <w:rFonts w:ascii="Times New Roman" w:hAnsi="Times New Roman" w:cs="Times New Roman"/>
        </w:rPr>
        <w:t>Kubi</w:t>
      </w:r>
      <w:r>
        <w:rPr>
          <w:rFonts w:ascii="Times New Roman" w:hAnsi="Times New Roman" w:cs="Times New Roman"/>
        </w:rPr>
        <w:t>k</w:t>
      </w:r>
      <w:proofErr w:type="spellEnd"/>
      <w:r>
        <w:rPr>
          <w:rFonts w:ascii="Times New Roman" w:hAnsi="Times New Roman" w:cs="Times New Roman"/>
        </w:rPr>
        <w:t xml:space="preserve">, </w:t>
      </w:r>
      <w:r w:rsidRPr="00490D50">
        <w:rPr>
          <w:rFonts w:ascii="Times New Roman" w:hAnsi="Times New Roman" w:cs="Times New Roman"/>
        </w:rPr>
        <w:t>P.W</w:t>
      </w:r>
      <w:r>
        <w:rPr>
          <w:rFonts w:ascii="Times New Roman" w:hAnsi="Times New Roman" w:cs="Times New Roman"/>
        </w:rPr>
        <w:t>., 2002.</w:t>
      </w:r>
      <w:proofErr w:type="gramEnd"/>
      <w:r w:rsidRPr="00490D50">
        <w:rPr>
          <w:rFonts w:ascii="Times New Roman" w:hAnsi="Times New Roman" w:cs="Times New Roman"/>
          <w:position w:val="12"/>
        </w:rPr>
        <w:t xml:space="preserve"> </w:t>
      </w:r>
      <w:r w:rsidRPr="00490D50">
        <w:rPr>
          <w:rFonts w:ascii="Times New Roman" w:hAnsi="Times New Roman" w:cs="Times New Roman"/>
        </w:rPr>
        <w:t xml:space="preserve">A 30000 </w:t>
      </w:r>
      <w:proofErr w:type="spellStart"/>
      <w:r w:rsidRPr="00490D50">
        <w:rPr>
          <w:rFonts w:ascii="Times New Roman" w:hAnsi="Times New Roman" w:cs="Times New Roman"/>
        </w:rPr>
        <w:t>yr</w:t>
      </w:r>
      <w:proofErr w:type="spellEnd"/>
      <w:r w:rsidRPr="00490D50">
        <w:rPr>
          <w:rFonts w:ascii="Times New Roman" w:hAnsi="Times New Roman" w:cs="Times New Roman"/>
        </w:rPr>
        <w:t xml:space="preserve"> record of erosion rates from </w:t>
      </w:r>
      <w:proofErr w:type="spellStart"/>
      <w:r w:rsidRPr="00490D50">
        <w:rPr>
          <w:rFonts w:ascii="Times New Roman" w:hAnsi="Times New Roman" w:cs="Times New Roman"/>
        </w:rPr>
        <w:t>cosmogenic</w:t>
      </w:r>
      <w:proofErr w:type="spellEnd"/>
      <w:r w:rsidRPr="00490D50">
        <w:rPr>
          <w:rFonts w:ascii="Times New Roman" w:hAnsi="Times New Roman" w:cs="Times New Roman"/>
        </w:rPr>
        <w:t xml:space="preserve"> </w:t>
      </w:r>
      <w:r w:rsidRPr="00490D50">
        <w:rPr>
          <w:rFonts w:ascii="Times New Roman" w:hAnsi="Times New Roman" w:cs="Times New Roman"/>
          <w:vertAlign w:val="superscript"/>
        </w:rPr>
        <w:t>10</w:t>
      </w:r>
      <w:r w:rsidRPr="00490D50">
        <w:rPr>
          <w:rFonts w:ascii="Times New Roman" w:hAnsi="Times New Roman" w:cs="Times New Roman"/>
        </w:rPr>
        <w:t>Be in Middle European river terraces</w:t>
      </w:r>
      <w:r>
        <w:rPr>
          <w:rFonts w:ascii="Times New Roman" w:hAnsi="Times New Roman" w:cs="Times New Roman"/>
        </w:rPr>
        <w:t xml:space="preserve">. </w:t>
      </w:r>
      <w:r>
        <w:rPr>
          <w:rFonts w:ascii="Times New Roman" w:hAnsi="Times New Roman" w:cs="Times New Roman"/>
          <w:color w:val="141413"/>
        </w:rPr>
        <w:t xml:space="preserve">Earth Planet. Sci. </w:t>
      </w:r>
      <w:proofErr w:type="spellStart"/>
      <w:r>
        <w:rPr>
          <w:rFonts w:ascii="Times New Roman" w:hAnsi="Times New Roman" w:cs="Times New Roman"/>
          <w:color w:val="141413"/>
        </w:rPr>
        <w:t>Lett</w:t>
      </w:r>
      <w:proofErr w:type="spellEnd"/>
      <w:r>
        <w:rPr>
          <w:rFonts w:ascii="Times New Roman" w:hAnsi="Times New Roman" w:cs="Times New Roman"/>
          <w:color w:val="141413"/>
        </w:rPr>
        <w:t xml:space="preserve">. </w:t>
      </w:r>
      <w:proofErr w:type="gramStart"/>
      <w:r>
        <w:rPr>
          <w:rFonts w:ascii="Times New Roman" w:hAnsi="Times New Roman" w:cs="Times New Roman"/>
          <w:color w:val="141413"/>
        </w:rPr>
        <w:t>204, 307-320.</w:t>
      </w:r>
      <w:proofErr w:type="gramEnd"/>
    </w:p>
    <w:p w14:paraId="788BEBDE" w14:textId="77777777" w:rsidR="00B874DF" w:rsidRDefault="00B874DF" w:rsidP="00B874DF">
      <w:pPr>
        <w:pStyle w:val="Ansgningstekst"/>
        <w:ind w:left="-426"/>
        <w:jc w:val="both"/>
        <w:rPr>
          <w:szCs w:val="24"/>
        </w:rPr>
      </w:pPr>
      <w:r w:rsidRPr="00B874DF">
        <w:rPr>
          <w:szCs w:val="24"/>
        </w:rPr>
        <w:t xml:space="preserve">Shuster et al. Rapid glacial erosion at 1.8 Ma revealed by </w:t>
      </w:r>
      <w:r w:rsidRPr="00490D50">
        <w:rPr>
          <w:szCs w:val="24"/>
          <w:vertAlign w:val="superscript"/>
        </w:rPr>
        <w:t>4</w:t>
      </w:r>
      <w:r w:rsidRPr="00B874DF">
        <w:rPr>
          <w:szCs w:val="24"/>
        </w:rPr>
        <w:t>He/</w:t>
      </w:r>
      <w:r w:rsidRPr="00490D50">
        <w:rPr>
          <w:szCs w:val="24"/>
          <w:vertAlign w:val="superscript"/>
        </w:rPr>
        <w:t>3</w:t>
      </w:r>
      <w:r w:rsidRPr="00B874DF">
        <w:rPr>
          <w:szCs w:val="24"/>
        </w:rPr>
        <w:t xml:space="preserve">He thermochronometry. </w:t>
      </w:r>
      <w:proofErr w:type="gramStart"/>
      <w:r w:rsidRPr="00B874DF">
        <w:rPr>
          <w:szCs w:val="24"/>
        </w:rPr>
        <w:t>Science, 310, 1668-1670 (2005).</w:t>
      </w:r>
      <w:proofErr w:type="gramEnd"/>
    </w:p>
    <w:p w14:paraId="01C42568" w14:textId="77777777" w:rsidR="009541A0" w:rsidRDefault="009541A0" w:rsidP="00B874DF">
      <w:pPr>
        <w:pStyle w:val="Ansgningstekst"/>
        <w:ind w:left="-426"/>
        <w:jc w:val="both"/>
        <w:rPr>
          <w:szCs w:val="24"/>
        </w:rPr>
      </w:pPr>
    </w:p>
    <w:p w14:paraId="02A9C93D" w14:textId="77777777" w:rsidR="009541A0" w:rsidRDefault="00B874DF" w:rsidP="009541A0">
      <w:pPr>
        <w:pStyle w:val="Ansgningstekst"/>
        <w:tabs>
          <w:tab w:val="left" w:pos="-426"/>
        </w:tabs>
        <w:ind w:left="-426"/>
        <w:jc w:val="both"/>
        <w:rPr>
          <w:szCs w:val="24"/>
        </w:rPr>
      </w:pPr>
      <w:proofErr w:type="gramStart"/>
      <w:r w:rsidRPr="00B874DF">
        <w:rPr>
          <w:szCs w:val="24"/>
        </w:rPr>
        <w:t xml:space="preserve">Thomson </w:t>
      </w:r>
      <w:r w:rsidRPr="00B874DF">
        <w:rPr>
          <w:i/>
          <w:szCs w:val="24"/>
        </w:rPr>
        <w:t>et al</w:t>
      </w:r>
      <w:r w:rsidRPr="00B874DF">
        <w:rPr>
          <w:szCs w:val="24"/>
        </w:rPr>
        <w:t>. Glaciations as a destructive and constructive control on mountain building.</w:t>
      </w:r>
      <w:proofErr w:type="gramEnd"/>
      <w:r w:rsidRPr="00B874DF">
        <w:rPr>
          <w:szCs w:val="24"/>
        </w:rPr>
        <w:t xml:space="preserve"> </w:t>
      </w:r>
      <w:proofErr w:type="gramStart"/>
      <w:r w:rsidRPr="00B874DF">
        <w:rPr>
          <w:szCs w:val="24"/>
        </w:rPr>
        <w:t>Nature, 467, 313-317 (2010).</w:t>
      </w:r>
      <w:proofErr w:type="gramEnd"/>
    </w:p>
    <w:p w14:paraId="17A3CB8A" w14:textId="77777777" w:rsidR="009541A0" w:rsidRDefault="009541A0" w:rsidP="009541A0">
      <w:pPr>
        <w:pStyle w:val="Ansgningstekst"/>
        <w:tabs>
          <w:tab w:val="left" w:pos="-426"/>
        </w:tabs>
        <w:ind w:left="-426"/>
        <w:jc w:val="both"/>
        <w:rPr>
          <w:szCs w:val="24"/>
        </w:rPr>
      </w:pPr>
    </w:p>
    <w:p w14:paraId="341B3AC4" w14:textId="4699DC43" w:rsidR="009541A0" w:rsidRPr="009541A0" w:rsidRDefault="009541A0" w:rsidP="009541A0">
      <w:pPr>
        <w:pStyle w:val="Ansgningstekst"/>
        <w:tabs>
          <w:tab w:val="left" w:pos="-426"/>
        </w:tabs>
        <w:ind w:left="-426"/>
        <w:jc w:val="both"/>
        <w:rPr>
          <w:szCs w:val="24"/>
        </w:rPr>
      </w:pPr>
      <w:r w:rsidRPr="009541A0">
        <w:rPr>
          <w:szCs w:val="24"/>
        </w:rPr>
        <w:t xml:space="preserve">Stone, J.O., 2000. </w:t>
      </w:r>
      <w:proofErr w:type="gramStart"/>
      <w:r w:rsidRPr="009541A0">
        <w:rPr>
          <w:szCs w:val="24"/>
        </w:rPr>
        <w:t xml:space="preserve">Air pressure and </w:t>
      </w:r>
      <w:proofErr w:type="spellStart"/>
      <w:r w:rsidRPr="009541A0">
        <w:rPr>
          <w:szCs w:val="24"/>
        </w:rPr>
        <w:t>cosmogenic</w:t>
      </w:r>
      <w:proofErr w:type="spellEnd"/>
      <w:r w:rsidRPr="009541A0">
        <w:rPr>
          <w:szCs w:val="24"/>
        </w:rPr>
        <w:t xml:space="preserve"> isotope production.</w:t>
      </w:r>
      <w:proofErr w:type="gramEnd"/>
      <w:r w:rsidRPr="009541A0">
        <w:rPr>
          <w:szCs w:val="24"/>
        </w:rPr>
        <w:t xml:space="preserve"> Journal of Geophysical Research 105 (B10), 23753–23759.</w:t>
      </w:r>
    </w:p>
    <w:p w14:paraId="22D123E5" w14:textId="77777777" w:rsidR="004C2BBC" w:rsidRDefault="004C2BBC" w:rsidP="00B874DF">
      <w:pPr>
        <w:rPr>
          <w:rFonts w:ascii="Times New Roman" w:hAnsi="Times New Roman" w:cs="Times New Roman"/>
        </w:rPr>
      </w:pPr>
    </w:p>
    <w:p w14:paraId="4D989710" w14:textId="28AEBF24" w:rsidR="00100A02" w:rsidRDefault="003D7B2E" w:rsidP="00100A02">
      <w:pPr>
        <w:ind w:left="-426"/>
        <w:outlineLvl w:val="0"/>
        <w:rPr>
          <w:rFonts w:ascii="Times New Roman" w:hAnsi="Times New Roman" w:cs="Times New Roman"/>
        </w:rPr>
      </w:pPr>
      <w:proofErr w:type="gramStart"/>
      <w:r>
        <w:rPr>
          <w:rFonts w:ascii="Times New Roman" w:hAnsi="Times New Roman" w:cs="Times New Roman"/>
        </w:rPr>
        <w:t>von</w:t>
      </w:r>
      <w:proofErr w:type="gramEnd"/>
      <w:r>
        <w:rPr>
          <w:rFonts w:ascii="Times New Roman" w:hAnsi="Times New Roman" w:cs="Times New Roman"/>
        </w:rPr>
        <w:t xml:space="preserve"> Blanckenburg, F., 2005. </w:t>
      </w:r>
      <w:r w:rsidR="00100A02">
        <w:rPr>
          <w:rFonts w:ascii="Times New Roman" w:hAnsi="Times New Roman" w:cs="Times New Roman"/>
        </w:rPr>
        <w:t xml:space="preserve">The control mechanisms of </w:t>
      </w:r>
      <w:r w:rsidR="000762D2">
        <w:rPr>
          <w:rFonts w:ascii="Times New Roman" w:hAnsi="Times New Roman" w:cs="Times New Roman"/>
        </w:rPr>
        <w:t xml:space="preserve">erosion and weathering at basin </w:t>
      </w:r>
      <w:r w:rsidR="00100A02">
        <w:rPr>
          <w:rFonts w:ascii="Times New Roman" w:hAnsi="Times New Roman" w:cs="Times New Roman"/>
        </w:rPr>
        <w:t>scale from cosmogenic nuclides in river sediment. Earth and Planetary Science Letters 237, 462-479.</w:t>
      </w:r>
    </w:p>
    <w:p w14:paraId="4EEDE647" w14:textId="77777777" w:rsidR="00B874DF" w:rsidRDefault="00B874DF" w:rsidP="00100A02">
      <w:pPr>
        <w:ind w:left="-426"/>
        <w:outlineLvl w:val="0"/>
        <w:rPr>
          <w:rFonts w:ascii="Times New Roman" w:hAnsi="Times New Roman" w:cs="Times New Roman"/>
        </w:rPr>
      </w:pPr>
    </w:p>
    <w:p w14:paraId="2640271A" w14:textId="77777777" w:rsidR="00B874DF" w:rsidRPr="007B4D9E" w:rsidRDefault="00B874DF" w:rsidP="00B874DF">
      <w:pPr>
        <w:pStyle w:val="Ansgningstekst"/>
        <w:ind w:left="-426"/>
        <w:jc w:val="both"/>
        <w:rPr>
          <w:szCs w:val="24"/>
        </w:rPr>
      </w:pPr>
      <w:r w:rsidRPr="007B4D9E">
        <w:rPr>
          <w:szCs w:val="24"/>
        </w:rPr>
        <w:t xml:space="preserve">Zhang </w:t>
      </w:r>
      <w:r w:rsidRPr="007B4D9E">
        <w:rPr>
          <w:i/>
          <w:szCs w:val="24"/>
        </w:rPr>
        <w:t>et al</w:t>
      </w:r>
      <w:r w:rsidRPr="007B4D9E">
        <w:rPr>
          <w:szCs w:val="24"/>
        </w:rPr>
        <w:t>. Increased sedimentation rates and grain sizes 2-4 Myr ago due to the influence of climate change on erosion rates. Nature 410, 891-897 (2001).</w:t>
      </w:r>
    </w:p>
    <w:p w14:paraId="17A81527" w14:textId="77777777" w:rsidR="00B874DF" w:rsidRPr="00BB30BF" w:rsidRDefault="00B874DF" w:rsidP="00100A02">
      <w:pPr>
        <w:ind w:left="-426"/>
        <w:outlineLvl w:val="0"/>
        <w:rPr>
          <w:rFonts w:ascii="Times New Roman" w:hAnsi="Times New Roman" w:cs="Times New Roman"/>
        </w:rPr>
      </w:pPr>
    </w:p>
    <w:p w14:paraId="72F4B370" w14:textId="13C262AB" w:rsidR="003D7B2E" w:rsidRDefault="003D7B2E" w:rsidP="0092011B">
      <w:pPr>
        <w:ind w:left="-426"/>
        <w:rPr>
          <w:rFonts w:ascii="Times New Roman" w:hAnsi="Times New Roman" w:cs="Times New Roman"/>
        </w:rPr>
      </w:pPr>
    </w:p>
    <w:p w14:paraId="6DA135C4" w14:textId="77777777" w:rsidR="001A1571" w:rsidRDefault="001A1571" w:rsidP="0092011B">
      <w:pPr>
        <w:ind w:left="-426"/>
        <w:rPr>
          <w:rFonts w:ascii="Times New Roman" w:hAnsi="Times New Roman" w:cs="Times New Roman"/>
        </w:rPr>
      </w:pPr>
    </w:p>
    <w:p w14:paraId="46C92B41" w14:textId="77777777" w:rsidR="00865FF4" w:rsidRDefault="00865FF4" w:rsidP="000F3B97">
      <w:pPr>
        <w:rPr>
          <w:rFonts w:ascii="Times New Roman" w:hAnsi="Times New Roman" w:cs="Times New Roman"/>
        </w:rPr>
      </w:pPr>
    </w:p>
    <w:p w14:paraId="2E8D29F1" w14:textId="77777777" w:rsidR="00865FF4" w:rsidRPr="00BB30BF" w:rsidRDefault="00865FF4" w:rsidP="0092011B">
      <w:pPr>
        <w:ind w:left="-426"/>
        <w:rPr>
          <w:rFonts w:ascii="Times New Roman" w:hAnsi="Times New Roman" w:cs="Times New Roman"/>
        </w:rPr>
      </w:pPr>
    </w:p>
    <w:p w14:paraId="016BD1BE" w14:textId="77777777" w:rsidR="00191862" w:rsidRPr="00BB30BF" w:rsidRDefault="00191862" w:rsidP="0092011B">
      <w:pPr>
        <w:ind w:left="-426"/>
        <w:rPr>
          <w:rFonts w:ascii="Times New Roman" w:hAnsi="Times New Roman" w:cs="Times New Roman"/>
        </w:rPr>
      </w:pPr>
    </w:p>
    <w:p w14:paraId="205A1F59" w14:textId="77777777" w:rsidR="00191862" w:rsidRDefault="00191862" w:rsidP="0092011B">
      <w:pPr>
        <w:ind w:left="-426"/>
        <w:rPr>
          <w:rFonts w:ascii="Times New Roman" w:hAnsi="Times New Roman" w:cs="Times New Roman"/>
        </w:rPr>
      </w:pPr>
    </w:p>
    <w:p w14:paraId="469D8CA8" w14:textId="77777777" w:rsidR="000D7F46" w:rsidRDefault="000D7F46" w:rsidP="0092011B">
      <w:pPr>
        <w:ind w:left="-426"/>
        <w:rPr>
          <w:rFonts w:ascii="Times New Roman" w:hAnsi="Times New Roman" w:cs="Times New Roman"/>
        </w:rPr>
      </w:pPr>
    </w:p>
    <w:p w14:paraId="2529F41B" w14:textId="77777777" w:rsidR="000D7F46" w:rsidRDefault="000D7F46" w:rsidP="0092011B">
      <w:pPr>
        <w:ind w:left="-426"/>
        <w:rPr>
          <w:rFonts w:ascii="Times New Roman" w:hAnsi="Times New Roman" w:cs="Times New Roman"/>
        </w:rPr>
      </w:pPr>
    </w:p>
    <w:p w14:paraId="558678F0" w14:textId="77777777" w:rsidR="000D7F46" w:rsidRDefault="000D7F46" w:rsidP="0092011B">
      <w:pPr>
        <w:ind w:left="-426"/>
        <w:rPr>
          <w:rFonts w:ascii="Times New Roman" w:hAnsi="Times New Roman" w:cs="Times New Roman"/>
        </w:rPr>
      </w:pPr>
    </w:p>
    <w:p w14:paraId="22DA73D1" w14:textId="77777777" w:rsidR="000D7F46" w:rsidRPr="00BB30BF" w:rsidRDefault="000D7F46" w:rsidP="0092011B">
      <w:pPr>
        <w:ind w:left="-426"/>
        <w:rPr>
          <w:rFonts w:ascii="Times New Roman" w:hAnsi="Times New Roman" w:cs="Times New Roman"/>
        </w:rPr>
      </w:pPr>
    </w:p>
    <w:p w14:paraId="1995A636" w14:textId="77777777" w:rsidR="00B54DA9" w:rsidRDefault="00B54DA9" w:rsidP="0092011B">
      <w:pPr>
        <w:ind w:left="-426"/>
        <w:rPr>
          <w:rFonts w:ascii="Times New Roman" w:hAnsi="Times New Roman" w:cs="Times New Roman"/>
        </w:rPr>
      </w:pPr>
    </w:p>
    <w:p w14:paraId="1D1621DD" w14:textId="77777777" w:rsidR="00B54DA9" w:rsidRDefault="00B54DA9" w:rsidP="0092011B">
      <w:pPr>
        <w:ind w:left="-426"/>
        <w:rPr>
          <w:rFonts w:ascii="Times New Roman" w:hAnsi="Times New Roman" w:cs="Times New Roman"/>
        </w:rPr>
      </w:pPr>
    </w:p>
    <w:p w14:paraId="751DD042" w14:textId="77777777" w:rsidR="00B54DA9" w:rsidRDefault="00B54DA9" w:rsidP="0092011B">
      <w:pPr>
        <w:ind w:left="-426"/>
        <w:rPr>
          <w:rFonts w:ascii="Times New Roman" w:hAnsi="Times New Roman" w:cs="Times New Roman"/>
        </w:rPr>
      </w:pPr>
    </w:p>
    <w:p w14:paraId="13CB5DEE" w14:textId="77777777" w:rsidR="00B54DA9" w:rsidRDefault="00B54DA9" w:rsidP="0092011B">
      <w:pPr>
        <w:ind w:left="-426"/>
        <w:rPr>
          <w:rFonts w:ascii="Times New Roman" w:hAnsi="Times New Roman" w:cs="Times New Roman"/>
        </w:rPr>
      </w:pPr>
    </w:p>
    <w:p w14:paraId="7BDF20F0" w14:textId="77777777" w:rsidR="00B54DA9" w:rsidRDefault="00B54DA9" w:rsidP="0092011B">
      <w:pPr>
        <w:ind w:left="-426"/>
        <w:rPr>
          <w:rFonts w:ascii="Times New Roman" w:hAnsi="Times New Roman" w:cs="Times New Roman"/>
        </w:rPr>
      </w:pPr>
    </w:p>
    <w:p w14:paraId="39FFA135" w14:textId="77777777" w:rsidR="00B54DA9" w:rsidRDefault="00B54DA9" w:rsidP="0092011B">
      <w:pPr>
        <w:ind w:left="-426"/>
        <w:rPr>
          <w:rFonts w:ascii="Times New Roman" w:hAnsi="Times New Roman" w:cs="Times New Roman"/>
        </w:rPr>
      </w:pPr>
    </w:p>
    <w:p w14:paraId="1ED83836" w14:textId="77777777" w:rsidR="00B54DA9" w:rsidRDefault="00B54DA9" w:rsidP="0092011B">
      <w:pPr>
        <w:ind w:left="-426"/>
        <w:rPr>
          <w:rFonts w:ascii="Times New Roman" w:hAnsi="Times New Roman" w:cs="Times New Roman"/>
        </w:rPr>
      </w:pPr>
    </w:p>
    <w:p w14:paraId="67F12DCE" w14:textId="77777777" w:rsidR="00B54DA9" w:rsidRDefault="00B54DA9" w:rsidP="0092011B">
      <w:pPr>
        <w:ind w:left="-426"/>
        <w:rPr>
          <w:rFonts w:ascii="Times New Roman" w:hAnsi="Times New Roman" w:cs="Times New Roman"/>
        </w:rPr>
      </w:pPr>
    </w:p>
    <w:p w14:paraId="2A772EE6" w14:textId="77777777" w:rsidR="00B54DA9" w:rsidRDefault="00B54DA9" w:rsidP="0092011B">
      <w:pPr>
        <w:ind w:left="-426"/>
        <w:rPr>
          <w:rFonts w:ascii="Times New Roman" w:hAnsi="Times New Roman" w:cs="Times New Roman"/>
        </w:rPr>
      </w:pPr>
    </w:p>
    <w:p w14:paraId="394EF915" w14:textId="77777777" w:rsidR="00B54DA9" w:rsidRDefault="00B54DA9" w:rsidP="0092011B">
      <w:pPr>
        <w:ind w:left="-426"/>
        <w:rPr>
          <w:rFonts w:ascii="Times New Roman" w:hAnsi="Times New Roman" w:cs="Times New Roman"/>
        </w:rPr>
      </w:pPr>
    </w:p>
    <w:p w14:paraId="25B67811" w14:textId="77777777" w:rsidR="00B54DA9" w:rsidRDefault="00B54DA9" w:rsidP="0092011B">
      <w:pPr>
        <w:ind w:left="-426"/>
        <w:rPr>
          <w:rFonts w:ascii="Times New Roman" w:hAnsi="Times New Roman" w:cs="Times New Roman"/>
        </w:rPr>
      </w:pPr>
    </w:p>
    <w:p w14:paraId="6428EB0E" w14:textId="77777777" w:rsidR="00B54DA9" w:rsidRDefault="00B54DA9" w:rsidP="0092011B">
      <w:pPr>
        <w:ind w:left="-426"/>
        <w:rPr>
          <w:rFonts w:ascii="Times New Roman" w:hAnsi="Times New Roman" w:cs="Times New Roman"/>
        </w:rPr>
      </w:pPr>
    </w:p>
    <w:p w14:paraId="10CE71D9" w14:textId="77777777" w:rsidR="00B54DA9" w:rsidRDefault="00B54DA9" w:rsidP="0092011B">
      <w:pPr>
        <w:ind w:left="-426"/>
        <w:rPr>
          <w:rFonts w:ascii="Times New Roman" w:hAnsi="Times New Roman" w:cs="Times New Roman"/>
        </w:rPr>
      </w:pPr>
    </w:p>
    <w:p w14:paraId="5AF24BAD" w14:textId="77777777" w:rsidR="00B54DA9" w:rsidRDefault="00B54DA9" w:rsidP="0092011B">
      <w:pPr>
        <w:ind w:left="-426"/>
        <w:rPr>
          <w:rFonts w:ascii="Times New Roman" w:hAnsi="Times New Roman" w:cs="Times New Roman"/>
        </w:rPr>
      </w:pPr>
    </w:p>
    <w:p w14:paraId="1C4E0E62" w14:textId="77777777" w:rsidR="00B54DA9" w:rsidRDefault="00B54DA9" w:rsidP="0092011B">
      <w:pPr>
        <w:ind w:left="-426"/>
        <w:rPr>
          <w:rFonts w:ascii="Times New Roman" w:hAnsi="Times New Roman" w:cs="Times New Roman"/>
        </w:rPr>
      </w:pPr>
    </w:p>
    <w:p w14:paraId="798A739B" w14:textId="77777777" w:rsidR="00B54DA9" w:rsidRDefault="00B54DA9" w:rsidP="0092011B">
      <w:pPr>
        <w:ind w:left="-426"/>
        <w:rPr>
          <w:rFonts w:ascii="Times New Roman" w:hAnsi="Times New Roman" w:cs="Times New Roman"/>
        </w:rPr>
      </w:pPr>
    </w:p>
    <w:p w14:paraId="4F81EF61" w14:textId="77777777" w:rsidR="00B54DA9" w:rsidRDefault="00B54DA9" w:rsidP="0092011B">
      <w:pPr>
        <w:ind w:left="-426"/>
        <w:rPr>
          <w:rFonts w:ascii="Times New Roman" w:hAnsi="Times New Roman" w:cs="Times New Roman"/>
        </w:rPr>
      </w:pPr>
    </w:p>
    <w:p w14:paraId="46C92FA2" w14:textId="77777777" w:rsidR="00B54DA9" w:rsidRDefault="00B54DA9" w:rsidP="0092011B">
      <w:pPr>
        <w:ind w:left="-426"/>
        <w:rPr>
          <w:rFonts w:ascii="Times New Roman" w:hAnsi="Times New Roman" w:cs="Times New Roman"/>
        </w:rPr>
      </w:pPr>
    </w:p>
    <w:p w14:paraId="2F353A10" w14:textId="77777777" w:rsidR="00B54DA9" w:rsidRDefault="00B54DA9" w:rsidP="0092011B">
      <w:pPr>
        <w:ind w:left="-426"/>
        <w:rPr>
          <w:rFonts w:ascii="Times New Roman" w:hAnsi="Times New Roman" w:cs="Times New Roman"/>
        </w:rPr>
      </w:pPr>
    </w:p>
    <w:p w14:paraId="280133FB" w14:textId="77777777" w:rsidR="00B54DA9" w:rsidRDefault="00B54DA9" w:rsidP="0092011B">
      <w:pPr>
        <w:ind w:left="-426"/>
        <w:rPr>
          <w:rFonts w:ascii="Times New Roman" w:hAnsi="Times New Roman" w:cs="Times New Roman"/>
        </w:rPr>
      </w:pPr>
    </w:p>
    <w:p w14:paraId="5133F88D" w14:textId="77777777" w:rsidR="00B54DA9" w:rsidRDefault="00B54DA9" w:rsidP="0092011B">
      <w:pPr>
        <w:ind w:left="-426"/>
        <w:rPr>
          <w:rFonts w:ascii="Times New Roman" w:hAnsi="Times New Roman" w:cs="Times New Roman"/>
        </w:rPr>
      </w:pPr>
    </w:p>
    <w:p w14:paraId="51D3274B" w14:textId="77777777" w:rsidR="00B54DA9" w:rsidRDefault="00B54DA9" w:rsidP="0092011B">
      <w:pPr>
        <w:ind w:left="-426"/>
        <w:rPr>
          <w:rFonts w:ascii="Times New Roman" w:hAnsi="Times New Roman" w:cs="Times New Roman"/>
        </w:rPr>
      </w:pPr>
    </w:p>
    <w:p w14:paraId="2C33A369" w14:textId="77777777" w:rsidR="00B54DA9" w:rsidRDefault="00B54DA9" w:rsidP="0092011B">
      <w:pPr>
        <w:ind w:left="-426"/>
        <w:rPr>
          <w:rFonts w:ascii="Times New Roman" w:hAnsi="Times New Roman" w:cs="Times New Roman"/>
        </w:rPr>
      </w:pPr>
    </w:p>
    <w:p w14:paraId="5410B501" w14:textId="77777777" w:rsidR="00B54DA9" w:rsidRDefault="00B54DA9" w:rsidP="0092011B">
      <w:pPr>
        <w:ind w:left="-426"/>
        <w:rPr>
          <w:rFonts w:ascii="Times New Roman" w:hAnsi="Times New Roman" w:cs="Times New Roman"/>
        </w:rPr>
      </w:pPr>
    </w:p>
    <w:p w14:paraId="1FFCDA9B" w14:textId="77777777" w:rsidR="00B54DA9" w:rsidRDefault="00B54DA9" w:rsidP="0092011B">
      <w:pPr>
        <w:ind w:left="-426"/>
        <w:rPr>
          <w:rFonts w:ascii="Times New Roman" w:hAnsi="Times New Roman" w:cs="Times New Roman"/>
        </w:rPr>
      </w:pPr>
    </w:p>
    <w:p w14:paraId="78F7D65A" w14:textId="77777777" w:rsidR="00B54DA9" w:rsidRDefault="00B54DA9" w:rsidP="00B54DA9">
      <w:pPr>
        <w:rPr>
          <w:rFonts w:ascii="Times New Roman" w:hAnsi="Times New Roman" w:cs="Times New Roman"/>
        </w:rPr>
      </w:pPr>
    </w:p>
    <w:tbl>
      <w:tblPr>
        <w:tblStyle w:val="TableGrid"/>
        <w:tblpPr w:leftFromText="180" w:rightFromText="180" w:vertAnchor="page" w:horzAnchor="page" w:tblpX="1549" w:tblpY="2521"/>
        <w:tblW w:w="919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4A0" w:firstRow="1" w:lastRow="0" w:firstColumn="1" w:lastColumn="0" w:noHBand="0" w:noVBand="1"/>
      </w:tblPr>
      <w:tblGrid>
        <w:gridCol w:w="998"/>
        <w:gridCol w:w="1033"/>
        <w:gridCol w:w="1403"/>
        <w:gridCol w:w="1403"/>
        <w:gridCol w:w="1403"/>
        <w:gridCol w:w="994"/>
        <w:gridCol w:w="980"/>
        <w:gridCol w:w="976"/>
      </w:tblGrid>
      <w:tr w:rsidR="00B54DA9" w:rsidRPr="00BB30BF" w14:paraId="62A95B5A" w14:textId="77777777" w:rsidTr="00B54DA9">
        <w:trPr>
          <w:trHeight w:val="676"/>
        </w:trPr>
        <w:tc>
          <w:tcPr>
            <w:tcW w:w="998" w:type="dxa"/>
          </w:tcPr>
          <w:p w14:paraId="6CB7A216" w14:textId="77777777" w:rsidR="00B54DA9" w:rsidRPr="00BB30BF" w:rsidRDefault="00B54DA9" w:rsidP="00B54DA9">
            <w:pPr>
              <w:jc w:val="center"/>
              <w:rPr>
                <w:rFonts w:ascii="Times New Roman" w:hAnsi="Times New Roman" w:cs="Times New Roman"/>
              </w:rPr>
            </w:pPr>
          </w:p>
        </w:tc>
        <w:tc>
          <w:tcPr>
            <w:tcW w:w="1033" w:type="dxa"/>
          </w:tcPr>
          <w:p w14:paraId="5BD21B67"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T</w:t>
            </w:r>
            <w:r w:rsidRPr="00BB30BF">
              <w:rPr>
                <w:rFonts w:ascii="Times New Roman" w:hAnsi="Times New Roman" w:cs="Times New Roman"/>
                <w:vertAlign w:val="subscript"/>
              </w:rPr>
              <w:t>½</w:t>
            </w:r>
          </w:p>
          <w:p w14:paraId="2672308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[Kyr]</w:t>
            </w:r>
          </w:p>
        </w:tc>
        <w:tc>
          <w:tcPr>
            <w:tcW w:w="1403" w:type="dxa"/>
          </w:tcPr>
          <w:p w14:paraId="05BCC3C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P</w:t>
            </w:r>
            <w:r w:rsidRPr="00BB30BF">
              <w:rPr>
                <w:rFonts w:ascii="Times New Roman" w:hAnsi="Times New Roman" w:cs="Times New Roman"/>
                <w:vertAlign w:val="subscript"/>
              </w:rPr>
              <w:t>spal</w:t>
            </w:r>
            <w:r w:rsidRPr="00BB30BF">
              <w:rPr>
                <w:rFonts w:ascii="Times New Roman" w:hAnsi="Times New Roman" w:cs="Times New Roman"/>
              </w:rPr>
              <w:t>(0)</w:t>
            </w:r>
          </w:p>
          <w:p w14:paraId="35AE574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[atoms/g/yr]</w:t>
            </w:r>
          </w:p>
        </w:tc>
        <w:tc>
          <w:tcPr>
            <w:tcW w:w="1403" w:type="dxa"/>
          </w:tcPr>
          <w:p w14:paraId="7C56C69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P</w:t>
            </w:r>
            <w:r w:rsidRPr="00BB30BF">
              <w:rPr>
                <w:rFonts w:ascii="Times New Roman" w:hAnsi="Times New Roman" w:cs="Times New Roman"/>
                <w:vertAlign w:val="subscript"/>
              </w:rPr>
              <w:t>nmc</w:t>
            </w:r>
            <w:r w:rsidRPr="00BB30BF">
              <w:rPr>
                <w:rFonts w:ascii="Times New Roman" w:hAnsi="Times New Roman" w:cs="Times New Roman"/>
              </w:rPr>
              <w:t>(0)</w:t>
            </w:r>
          </w:p>
          <w:p w14:paraId="280D3E23"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[atoms/g/yr]</w:t>
            </w:r>
          </w:p>
        </w:tc>
        <w:tc>
          <w:tcPr>
            <w:tcW w:w="1403" w:type="dxa"/>
          </w:tcPr>
          <w:p w14:paraId="1F158FD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P</w:t>
            </w:r>
            <w:r w:rsidRPr="00BB30BF">
              <w:rPr>
                <w:rFonts w:ascii="Times New Roman" w:hAnsi="Times New Roman" w:cs="Times New Roman"/>
                <w:vertAlign w:val="subscript"/>
              </w:rPr>
              <w:t>fm</w:t>
            </w:r>
            <w:r w:rsidRPr="00BB30BF">
              <w:rPr>
                <w:rFonts w:ascii="Times New Roman" w:hAnsi="Times New Roman" w:cs="Times New Roman"/>
              </w:rPr>
              <w:t>(0)</w:t>
            </w:r>
          </w:p>
          <w:p w14:paraId="193D189C"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[atoms/g/yr]</w:t>
            </w:r>
          </w:p>
        </w:tc>
        <w:tc>
          <w:tcPr>
            <w:tcW w:w="994" w:type="dxa"/>
          </w:tcPr>
          <w:p w14:paraId="57E5CDCB" w14:textId="77777777" w:rsidR="00B54DA9" w:rsidRPr="00BB30BF" w:rsidRDefault="00B54DA9" w:rsidP="00B54DA9">
            <w:pPr>
              <w:jc w:val="center"/>
              <w:rPr>
                <w:rFonts w:ascii="Times New Roman" w:hAnsi="Times New Roman" w:cs="Times New Roman"/>
                <w:vertAlign w:val="subscript"/>
              </w:rPr>
            </w:pPr>
            <w:r w:rsidRPr="00BB30BF">
              <w:rPr>
                <w:rFonts w:ascii="Times New Roman" w:hAnsi="Times New Roman" w:cs="Times New Roman"/>
              </w:rPr>
              <w:sym w:font="Symbol" w:char="F04C"/>
            </w:r>
            <w:r w:rsidRPr="00BB30BF">
              <w:rPr>
                <w:rFonts w:ascii="Times New Roman" w:hAnsi="Times New Roman" w:cs="Times New Roman"/>
                <w:vertAlign w:val="subscript"/>
              </w:rPr>
              <w:t>spal</w:t>
            </w:r>
          </w:p>
          <w:p w14:paraId="2614DCA2"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[g/cm</w:t>
            </w:r>
            <w:r w:rsidRPr="00BB30BF">
              <w:rPr>
                <w:rFonts w:ascii="Times New Roman" w:hAnsi="Times New Roman" w:cs="Times New Roman"/>
                <w:vertAlign w:val="superscript"/>
              </w:rPr>
              <w:t>2</w:t>
            </w:r>
            <w:r w:rsidRPr="00BB30BF">
              <w:rPr>
                <w:rFonts w:ascii="Times New Roman" w:hAnsi="Times New Roman" w:cs="Times New Roman"/>
              </w:rPr>
              <w:t>]</w:t>
            </w:r>
          </w:p>
        </w:tc>
        <w:tc>
          <w:tcPr>
            <w:tcW w:w="980" w:type="dxa"/>
          </w:tcPr>
          <w:p w14:paraId="0960FE4F" w14:textId="77777777" w:rsidR="00B54DA9" w:rsidRPr="00BB30BF" w:rsidRDefault="00B54DA9" w:rsidP="00B54DA9">
            <w:pPr>
              <w:jc w:val="center"/>
              <w:rPr>
                <w:rFonts w:ascii="Times New Roman" w:hAnsi="Times New Roman" w:cs="Times New Roman"/>
                <w:vertAlign w:val="subscript"/>
              </w:rPr>
            </w:pPr>
            <w:r w:rsidRPr="00BB30BF">
              <w:rPr>
                <w:rFonts w:ascii="Times New Roman" w:hAnsi="Times New Roman" w:cs="Times New Roman"/>
              </w:rPr>
              <w:sym w:font="Symbol" w:char="F04C"/>
            </w:r>
            <w:r w:rsidRPr="00BB30BF">
              <w:rPr>
                <w:rFonts w:ascii="Times New Roman" w:hAnsi="Times New Roman" w:cs="Times New Roman"/>
                <w:vertAlign w:val="subscript"/>
              </w:rPr>
              <w:t>nmc</w:t>
            </w:r>
          </w:p>
          <w:p w14:paraId="6908CCCD"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[g/cm</w:t>
            </w:r>
            <w:r w:rsidRPr="00BB30BF">
              <w:rPr>
                <w:rFonts w:ascii="Times New Roman" w:hAnsi="Times New Roman" w:cs="Times New Roman"/>
                <w:vertAlign w:val="superscript"/>
              </w:rPr>
              <w:t>2</w:t>
            </w:r>
            <w:r w:rsidRPr="00BB30BF">
              <w:rPr>
                <w:rFonts w:ascii="Times New Roman" w:hAnsi="Times New Roman" w:cs="Times New Roman"/>
              </w:rPr>
              <w:t>]</w:t>
            </w:r>
          </w:p>
        </w:tc>
        <w:tc>
          <w:tcPr>
            <w:tcW w:w="976" w:type="dxa"/>
          </w:tcPr>
          <w:p w14:paraId="11A5C5D8" w14:textId="77777777" w:rsidR="00B54DA9" w:rsidRPr="00BB30BF" w:rsidRDefault="00B54DA9" w:rsidP="00B54DA9">
            <w:pPr>
              <w:jc w:val="center"/>
              <w:rPr>
                <w:rFonts w:ascii="Times New Roman" w:hAnsi="Times New Roman" w:cs="Times New Roman"/>
                <w:vertAlign w:val="subscript"/>
              </w:rPr>
            </w:pPr>
            <w:r w:rsidRPr="00BB30BF">
              <w:rPr>
                <w:rFonts w:ascii="Times New Roman" w:hAnsi="Times New Roman" w:cs="Times New Roman"/>
              </w:rPr>
              <w:sym w:font="Symbol" w:char="F04C"/>
            </w:r>
            <w:r w:rsidRPr="00BB30BF">
              <w:rPr>
                <w:rFonts w:ascii="Times New Roman" w:hAnsi="Times New Roman" w:cs="Times New Roman"/>
                <w:vertAlign w:val="subscript"/>
              </w:rPr>
              <w:t>fm</w:t>
            </w:r>
          </w:p>
          <w:p w14:paraId="1FA39C21" w14:textId="77777777" w:rsidR="00B54DA9" w:rsidRPr="00BB30BF" w:rsidRDefault="00B54DA9" w:rsidP="00B54DA9">
            <w:pPr>
              <w:rPr>
                <w:rFonts w:ascii="Times New Roman" w:hAnsi="Times New Roman" w:cs="Times New Roman"/>
              </w:rPr>
            </w:pPr>
            <w:r w:rsidRPr="00BB30BF">
              <w:rPr>
                <w:rFonts w:ascii="Times New Roman" w:hAnsi="Times New Roman" w:cs="Times New Roman"/>
              </w:rPr>
              <w:t>[g/cm</w:t>
            </w:r>
            <w:r w:rsidRPr="00BB30BF">
              <w:rPr>
                <w:rFonts w:ascii="Times New Roman" w:hAnsi="Times New Roman" w:cs="Times New Roman"/>
                <w:vertAlign w:val="superscript"/>
              </w:rPr>
              <w:t>2</w:t>
            </w:r>
            <w:r w:rsidRPr="00BB30BF">
              <w:rPr>
                <w:rFonts w:ascii="Times New Roman" w:hAnsi="Times New Roman" w:cs="Times New Roman"/>
              </w:rPr>
              <w:t>]</w:t>
            </w:r>
          </w:p>
        </w:tc>
      </w:tr>
      <w:tr w:rsidR="00B54DA9" w:rsidRPr="00BB30BF" w14:paraId="5C0CBD8E" w14:textId="77777777" w:rsidTr="00B54DA9">
        <w:trPr>
          <w:trHeight w:val="416"/>
        </w:trPr>
        <w:tc>
          <w:tcPr>
            <w:tcW w:w="998" w:type="dxa"/>
          </w:tcPr>
          <w:p w14:paraId="162282D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10</w:t>
            </w:r>
            <w:r w:rsidRPr="00BB30BF">
              <w:rPr>
                <w:rFonts w:ascii="Times New Roman" w:hAnsi="Times New Roman" w:cs="Times New Roman"/>
              </w:rPr>
              <w:t>Be</w:t>
            </w:r>
          </w:p>
        </w:tc>
        <w:tc>
          <w:tcPr>
            <w:tcW w:w="1033" w:type="dxa"/>
          </w:tcPr>
          <w:p w14:paraId="4501F7E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1390</w:t>
            </w:r>
          </w:p>
        </w:tc>
        <w:tc>
          <w:tcPr>
            <w:tcW w:w="1403" w:type="dxa"/>
          </w:tcPr>
          <w:p w14:paraId="778F25B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5.1</w:t>
            </w:r>
          </w:p>
        </w:tc>
        <w:tc>
          <w:tcPr>
            <w:tcW w:w="1403" w:type="dxa"/>
          </w:tcPr>
          <w:p w14:paraId="49A5BE8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0.11</w:t>
            </w:r>
          </w:p>
        </w:tc>
        <w:tc>
          <w:tcPr>
            <w:tcW w:w="1403" w:type="dxa"/>
          </w:tcPr>
          <w:p w14:paraId="768C43E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0.1</w:t>
            </w:r>
          </w:p>
        </w:tc>
        <w:tc>
          <w:tcPr>
            <w:tcW w:w="994" w:type="dxa"/>
          </w:tcPr>
          <w:p w14:paraId="7E15A11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1ED3290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25DAF59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r w:rsidR="00B54DA9" w:rsidRPr="00BB30BF" w14:paraId="5605AEB9" w14:textId="77777777" w:rsidTr="00B54DA9">
        <w:trPr>
          <w:trHeight w:val="409"/>
        </w:trPr>
        <w:tc>
          <w:tcPr>
            <w:tcW w:w="998" w:type="dxa"/>
          </w:tcPr>
          <w:p w14:paraId="6FD0DBA8"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26</w:t>
            </w:r>
            <w:r w:rsidRPr="00BB30BF">
              <w:rPr>
                <w:rFonts w:ascii="Times New Roman" w:hAnsi="Times New Roman" w:cs="Times New Roman"/>
              </w:rPr>
              <w:t>Al</w:t>
            </w:r>
          </w:p>
        </w:tc>
        <w:tc>
          <w:tcPr>
            <w:tcW w:w="1033" w:type="dxa"/>
          </w:tcPr>
          <w:p w14:paraId="3A87AB8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705</w:t>
            </w:r>
          </w:p>
        </w:tc>
        <w:tc>
          <w:tcPr>
            <w:tcW w:w="1403" w:type="dxa"/>
          </w:tcPr>
          <w:p w14:paraId="01CC185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31.1</w:t>
            </w:r>
          </w:p>
        </w:tc>
        <w:tc>
          <w:tcPr>
            <w:tcW w:w="1403" w:type="dxa"/>
          </w:tcPr>
          <w:p w14:paraId="0DCD665E"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0.7</w:t>
            </w:r>
          </w:p>
        </w:tc>
        <w:tc>
          <w:tcPr>
            <w:tcW w:w="1403" w:type="dxa"/>
          </w:tcPr>
          <w:p w14:paraId="1BDCEB8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0.6</w:t>
            </w:r>
          </w:p>
        </w:tc>
        <w:tc>
          <w:tcPr>
            <w:tcW w:w="994" w:type="dxa"/>
          </w:tcPr>
          <w:p w14:paraId="05459B67"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5A6778B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4E8EC418"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r w:rsidR="00B54DA9" w:rsidRPr="00BB30BF" w14:paraId="2A535A6A" w14:textId="77777777" w:rsidTr="00B54DA9">
        <w:trPr>
          <w:trHeight w:val="415"/>
        </w:trPr>
        <w:tc>
          <w:tcPr>
            <w:tcW w:w="998" w:type="dxa"/>
          </w:tcPr>
          <w:p w14:paraId="330CDF87"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14</w:t>
            </w:r>
            <w:r w:rsidRPr="00BB30BF">
              <w:rPr>
                <w:rFonts w:ascii="Times New Roman" w:hAnsi="Times New Roman" w:cs="Times New Roman"/>
              </w:rPr>
              <w:t>C</w:t>
            </w:r>
          </w:p>
        </w:tc>
        <w:tc>
          <w:tcPr>
            <w:tcW w:w="1033" w:type="dxa"/>
          </w:tcPr>
          <w:p w14:paraId="0FE7FC3D"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5.730</w:t>
            </w:r>
          </w:p>
        </w:tc>
        <w:tc>
          <w:tcPr>
            <w:tcW w:w="1403" w:type="dxa"/>
          </w:tcPr>
          <w:p w14:paraId="51C45A7E"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14.6</w:t>
            </w:r>
          </w:p>
        </w:tc>
        <w:tc>
          <w:tcPr>
            <w:tcW w:w="1403" w:type="dxa"/>
          </w:tcPr>
          <w:p w14:paraId="74D085A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2.3</w:t>
            </w:r>
          </w:p>
        </w:tc>
        <w:tc>
          <w:tcPr>
            <w:tcW w:w="1403" w:type="dxa"/>
          </w:tcPr>
          <w:p w14:paraId="7EA4A831"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2.1</w:t>
            </w:r>
          </w:p>
        </w:tc>
        <w:tc>
          <w:tcPr>
            <w:tcW w:w="994" w:type="dxa"/>
          </w:tcPr>
          <w:p w14:paraId="0DD54D2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4AFC78B3"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52AF4E1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r w:rsidR="00B54DA9" w:rsidRPr="00BB30BF" w14:paraId="7EA77189" w14:textId="77777777" w:rsidTr="00B54DA9">
        <w:trPr>
          <w:trHeight w:val="407"/>
        </w:trPr>
        <w:tc>
          <w:tcPr>
            <w:tcW w:w="998" w:type="dxa"/>
          </w:tcPr>
          <w:p w14:paraId="5AC065BB"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21</w:t>
            </w:r>
            <w:r w:rsidRPr="00BB30BF">
              <w:rPr>
                <w:rFonts w:ascii="Times New Roman" w:hAnsi="Times New Roman" w:cs="Times New Roman"/>
              </w:rPr>
              <w:t>Ne</w:t>
            </w:r>
          </w:p>
        </w:tc>
        <w:tc>
          <w:tcPr>
            <w:tcW w:w="1033" w:type="dxa"/>
          </w:tcPr>
          <w:p w14:paraId="220B8CE1"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Stable</w:t>
            </w:r>
          </w:p>
        </w:tc>
        <w:tc>
          <w:tcPr>
            <w:tcW w:w="1403" w:type="dxa"/>
          </w:tcPr>
          <w:p w14:paraId="30285454"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20.8</w:t>
            </w:r>
          </w:p>
        </w:tc>
        <w:tc>
          <w:tcPr>
            <w:tcW w:w="1403" w:type="dxa"/>
          </w:tcPr>
          <w:p w14:paraId="1637E40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0.4</w:t>
            </w:r>
          </w:p>
        </w:tc>
        <w:tc>
          <w:tcPr>
            <w:tcW w:w="1403" w:type="dxa"/>
          </w:tcPr>
          <w:p w14:paraId="793374EC"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0.35</w:t>
            </w:r>
          </w:p>
        </w:tc>
        <w:tc>
          <w:tcPr>
            <w:tcW w:w="994" w:type="dxa"/>
          </w:tcPr>
          <w:p w14:paraId="46196B2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5830CD4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633EE36B"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bl>
    <w:p w14:paraId="3C714B16" w14:textId="129D928E" w:rsidR="00191862" w:rsidRPr="00BB30BF" w:rsidRDefault="00AB6A5E" w:rsidP="00B54DA9">
      <w:pPr>
        <w:rPr>
          <w:rFonts w:ascii="Times New Roman" w:hAnsi="Times New Roman" w:cs="Times New Roman"/>
        </w:rPr>
      </w:pPr>
      <w:proofErr w:type="gramStart"/>
      <w:r w:rsidRPr="00BB30BF">
        <w:rPr>
          <w:rFonts w:ascii="Times New Roman" w:hAnsi="Times New Roman" w:cs="Times New Roman"/>
        </w:rPr>
        <w:t xml:space="preserve">Table 1: Half-lives, surface production rates, and attenuation lengths for the cosmogenic nuclides </w:t>
      </w:r>
      <w:r w:rsidR="00C70D03">
        <w:rPr>
          <w:rFonts w:ascii="Times New Roman" w:hAnsi="Times New Roman" w:cs="Times New Roman"/>
        </w:rPr>
        <w:t>used</w:t>
      </w:r>
      <w:r w:rsidR="00C70D03" w:rsidRPr="00BB30BF">
        <w:rPr>
          <w:rFonts w:ascii="Times New Roman" w:hAnsi="Times New Roman" w:cs="Times New Roman"/>
        </w:rPr>
        <w:t xml:space="preserve"> </w:t>
      </w:r>
      <w:r w:rsidRPr="00BB30BF">
        <w:rPr>
          <w:rFonts w:ascii="Times New Roman" w:hAnsi="Times New Roman" w:cs="Times New Roman"/>
        </w:rPr>
        <w:t>in this study.</w:t>
      </w:r>
      <w:proofErr w:type="gramEnd"/>
      <w:r w:rsidR="00C70D03">
        <w:rPr>
          <w:rFonts w:ascii="Times New Roman" w:hAnsi="Times New Roman" w:cs="Times New Roman"/>
        </w:rPr>
        <w:t xml:space="preserve"> The publicly available software is flexible and users can apply </w:t>
      </w:r>
      <w:r w:rsidR="003C5367">
        <w:rPr>
          <w:rFonts w:ascii="Times New Roman" w:hAnsi="Times New Roman" w:cs="Times New Roman"/>
        </w:rPr>
        <w:t>values of their own choice.</w:t>
      </w:r>
    </w:p>
    <w:p w14:paraId="615A6158" w14:textId="77777777" w:rsidR="00191862" w:rsidRPr="00BB30BF" w:rsidRDefault="00191862" w:rsidP="0092011B">
      <w:pPr>
        <w:ind w:left="-426"/>
        <w:rPr>
          <w:rFonts w:ascii="Times New Roman" w:hAnsi="Times New Roman" w:cs="Times New Roman"/>
        </w:rPr>
      </w:pPr>
    </w:p>
    <w:p w14:paraId="6355671A" w14:textId="77777777" w:rsidR="00191862" w:rsidRPr="00BB30BF" w:rsidRDefault="00191862" w:rsidP="0022598A">
      <w:pPr>
        <w:ind w:left="-426"/>
        <w:jc w:val="center"/>
        <w:rPr>
          <w:rFonts w:ascii="Times New Roman" w:hAnsi="Times New Roman" w:cs="Times New Roman"/>
        </w:rPr>
      </w:pPr>
    </w:p>
    <w:p w14:paraId="187EF48C" w14:textId="77777777" w:rsidR="00A763D1" w:rsidRPr="00BB30BF" w:rsidRDefault="00A763D1" w:rsidP="0022598A">
      <w:pPr>
        <w:ind w:left="-426"/>
        <w:jc w:val="center"/>
        <w:rPr>
          <w:rFonts w:ascii="Times New Roman" w:hAnsi="Times New Roman" w:cs="Times New Roman"/>
        </w:rPr>
      </w:pPr>
    </w:p>
    <w:p w14:paraId="4C040FC5" w14:textId="77777777" w:rsidR="00B757C4" w:rsidRDefault="00B757C4" w:rsidP="0022598A">
      <w:pPr>
        <w:ind w:left="-426"/>
        <w:jc w:val="center"/>
        <w:rPr>
          <w:rFonts w:ascii="Times New Roman" w:hAnsi="Times New Roman" w:cs="Times New Roman"/>
        </w:rPr>
      </w:pPr>
    </w:p>
    <w:p w14:paraId="00A97089" w14:textId="77777777" w:rsidR="00B54DA9" w:rsidRDefault="00B54DA9" w:rsidP="0022598A">
      <w:pPr>
        <w:ind w:left="-426"/>
        <w:jc w:val="center"/>
        <w:rPr>
          <w:rFonts w:ascii="Times New Roman" w:hAnsi="Times New Roman" w:cs="Times New Roman"/>
        </w:rPr>
      </w:pPr>
    </w:p>
    <w:p w14:paraId="7F4EE120" w14:textId="77777777" w:rsidR="00B54DA9" w:rsidRDefault="00B54DA9" w:rsidP="0022598A">
      <w:pPr>
        <w:ind w:left="-426"/>
        <w:jc w:val="center"/>
        <w:rPr>
          <w:rFonts w:ascii="Times New Roman" w:hAnsi="Times New Roman" w:cs="Times New Roman"/>
        </w:rPr>
      </w:pPr>
    </w:p>
    <w:p w14:paraId="101F9306" w14:textId="77777777" w:rsidR="00B54DA9" w:rsidRDefault="00B54DA9" w:rsidP="0022598A">
      <w:pPr>
        <w:ind w:left="-426"/>
        <w:jc w:val="center"/>
        <w:rPr>
          <w:rFonts w:ascii="Times New Roman" w:hAnsi="Times New Roman" w:cs="Times New Roman"/>
        </w:rPr>
      </w:pPr>
    </w:p>
    <w:p w14:paraId="2657F8B7" w14:textId="77777777" w:rsidR="00B54DA9" w:rsidRDefault="00B54DA9" w:rsidP="0022598A">
      <w:pPr>
        <w:ind w:left="-426"/>
        <w:jc w:val="center"/>
        <w:rPr>
          <w:rFonts w:ascii="Times New Roman" w:hAnsi="Times New Roman" w:cs="Times New Roman"/>
        </w:rPr>
      </w:pPr>
    </w:p>
    <w:p w14:paraId="17ED4C6A" w14:textId="77777777" w:rsidR="00B54DA9" w:rsidRDefault="00B54DA9" w:rsidP="0022598A">
      <w:pPr>
        <w:ind w:left="-426"/>
        <w:jc w:val="center"/>
        <w:rPr>
          <w:rFonts w:ascii="Times New Roman" w:hAnsi="Times New Roman" w:cs="Times New Roman"/>
        </w:rPr>
      </w:pPr>
    </w:p>
    <w:p w14:paraId="05994060" w14:textId="77777777" w:rsidR="00B54DA9" w:rsidRDefault="00B54DA9" w:rsidP="0022598A">
      <w:pPr>
        <w:ind w:left="-426"/>
        <w:jc w:val="center"/>
        <w:rPr>
          <w:rFonts w:ascii="Times New Roman" w:hAnsi="Times New Roman" w:cs="Times New Roman"/>
        </w:rPr>
      </w:pPr>
    </w:p>
    <w:p w14:paraId="63474963" w14:textId="77777777" w:rsidR="00B54DA9" w:rsidRDefault="00B54DA9" w:rsidP="0022598A">
      <w:pPr>
        <w:ind w:left="-426"/>
        <w:jc w:val="center"/>
        <w:rPr>
          <w:rFonts w:ascii="Times New Roman" w:hAnsi="Times New Roman" w:cs="Times New Roman"/>
        </w:rPr>
      </w:pPr>
    </w:p>
    <w:p w14:paraId="40D742BE" w14:textId="77777777" w:rsidR="00B54DA9" w:rsidRDefault="00B54DA9" w:rsidP="0022598A">
      <w:pPr>
        <w:ind w:left="-426"/>
        <w:jc w:val="center"/>
        <w:rPr>
          <w:rFonts w:ascii="Times New Roman" w:hAnsi="Times New Roman" w:cs="Times New Roman"/>
        </w:rPr>
      </w:pPr>
    </w:p>
    <w:p w14:paraId="1D283C75" w14:textId="77777777" w:rsidR="00B54DA9" w:rsidRPr="00BB30BF" w:rsidRDefault="00B54DA9" w:rsidP="0022598A">
      <w:pPr>
        <w:ind w:left="-426"/>
        <w:jc w:val="center"/>
        <w:rPr>
          <w:rFonts w:ascii="Times New Roman" w:hAnsi="Times New Roman" w:cs="Times New Roman"/>
        </w:rPr>
      </w:pPr>
    </w:p>
    <w:p w14:paraId="213164BA" w14:textId="77777777" w:rsidR="00B757C4" w:rsidRPr="00BB30BF" w:rsidRDefault="00B757C4" w:rsidP="0022598A">
      <w:pPr>
        <w:ind w:left="-426"/>
        <w:jc w:val="center"/>
        <w:rPr>
          <w:rFonts w:ascii="Times New Roman" w:hAnsi="Times New Roman" w:cs="Times New Roman"/>
        </w:rPr>
      </w:pPr>
    </w:p>
    <w:p w14:paraId="2BDDEC6F" w14:textId="77777777" w:rsidR="00B54DA9" w:rsidRDefault="00B54DA9" w:rsidP="00B54DA9">
      <w:pPr>
        <w:outlineLvl w:val="0"/>
        <w:rPr>
          <w:rFonts w:ascii="Times New Roman" w:hAnsi="Times New Roman" w:cs="Times New Roman"/>
        </w:rPr>
      </w:pPr>
    </w:p>
    <w:p w14:paraId="7BC4323E" w14:textId="77777777" w:rsidR="00B54DA9" w:rsidRDefault="00B54DA9" w:rsidP="0025109C">
      <w:pPr>
        <w:ind w:left="-426"/>
        <w:outlineLvl w:val="0"/>
        <w:rPr>
          <w:rFonts w:ascii="Times New Roman" w:hAnsi="Times New Roman" w:cs="Times New Roman"/>
        </w:rPr>
      </w:pPr>
    </w:p>
    <w:tbl>
      <w:tblPr>
        <w:tblStyle w:val="TableGrid"/>
        <w:tblpPr w:leftFromText="180" w:rightFromText="180" w:vertAnchor="page" w:horzAnchor="page" w:tblpX="3349" w:tblpY="9361"/>
        <w:tblW w:w="0" w:type="auto"/>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4A0" w:firstRow="1" w:lastRow="0" w:firstColumn="1" w:lastColumn="0" w:noHBand="0" w:noVBand="1"/>
      </w:tblPr>
      <w:tblGrid>
        <w:gridCol w:w="1150"/>
        <w:gridCol w:w="526"/>
        <w:gridCol w:w="561"/>
        <w:gridCol w:w="785"/>
        <w:gridCol w:w="1273"/>
        <w:gridCol w:w="677"/>
      </w:tblGrid>
      <w:tr w:rsidR="00B54DA9" w:rsidRPr="00BB30BF" w14:paraId="6BC29C21" w14:textId="77777777" w:rsidTr="00B54DA9">
        <w:trPr>
          <w:trHeight w:val="92"/>
        </w:trPr>
        <w:tc>
          <w:tcPr>
            <w:tcW w:w="0" w:type="auto"/>
            <w:gridSpan w:val="6"/>
          </w:tcPr>
          <w:p w14:paraId="0787472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Model parameters</w:t>
            </w:r>
          </w:p>
        </w:tc>
      </w:tr>
      <w:tr w:rsidR="00B54DA9" w:rsidRPr="00BB30BF" w14:paraId="5CD403CA" w14:textId="77777777" w:rsidTr="00B54DA9">
        <w:tc>
          <w:tcPr>
            <w:tcW w:w="0" w:type="auto"/>
          </w:tcPr>
          <w:p w14:paraId="23EC97D3" w14:textId="77777777" w:rsidR="00B54DA9" w:rsidRPr="00BB30BF" w:rsidRDefault="00B54DA9" w:rsidP="00B54DA9">
            <w:pPr>
              <w:spacing w:before="120"/>
              <w:jc w:val="center"/>
              <w:rPr>
                <w:rFonts w:ascii="Times New Roman" w:hAnsi="Times New Roman" w:cs="Times New Roman"/>
              </w:rPr>
            </w:pPr>
            <w:r w:rsidRPr="00BB30BF">
              <w:rPr>
                <w:rFonts w:ascii="Times New Roman" w:hAnsi="Times New Roman" w:cs="Times New Roman"/>
              </w:rPr>
              <w:t>Model 1 :</w:t>
            </w:r>
          </w:p>
        </w:tc>
        <w:tc>
          <w:tcPr>
            <w:tcW w:w="0" w:type="auto"/>
          </w:tcPr>
          <w:p w14:paraId="46893A9D" w14:textId="77777777" w:rsidR="00B54DA9" w:rsidRPr="00BB30BF" w:rsidRDefault="00B54DA9" w:rsidP="00B54DA9">
            <w:pPr>
              <w:jc w:val="center"/>
              <w:rPr>
                <w:rFonts w:ascii="Times New Roman" w:hAnsi="Times New Roman" w:cs="Times New Roman"/>
                <w:i/>
              </w:rPr>
            </w:pPr>
            <w:r w:rsidRPr="00BB30BF">
              <w:rPr>
                <w:rFonts w:ascii="Symbol" w:hAnsi="Symbol" w:cs="Times New Roman"/>
                <w:i/>
                <w:sz w:val="32"/>
                <w:szCs w:val="32"/>
              </w:rPr>
              <w:t></w:t>
            </w:r>
            <w:r w:rsidRPr="00BB30BF">
              <w:rPr>
                <w:rFonts w:ascii="Times New Roman" w:hAnsi="Times New Roman" w:cs="Times New Roman"/>
                <w:i/>
                <w:vertAlign w:val="subscript"/>
              </w:rPr>
              <w:t>int</w:t>
            </w:r>
          </w:p>
        </w:tc>
        <w:tc>
          <w:tcPr>
            <w:tcW w:w="0" w:type="auto"/>
          </w:tcPr>
          <w:p w14:paraId="199A8562" w14:textId="77777777" w:rsidR="00B54DA9" w:rsidRPr="00BB30BF" w:rsidRDefault="00B54DA9" w:rsidP="00B54DA9">
            <w:pPr>
              <w:jc w:val="center"/>
              <w:rPr>
                <w:rFonts w:ascii="Times New Roman" w:hAnsi="Times New Roman" w:cs="Times New Roman"/>
              </w:rPr>
            </w:pPr>
            <w:r w:rsidRPr="00BB30BF">
              <w:rPr>
                <w:rFonts w:ascii="Symbol" w:hAnsi="Symbol" w:cs="Times New Roman"/>
                <w:i/>
                <w:sz w:val="32"/>
                <w:szCs w:val="32"/>
              </w:rPr>
              <w:t></w:t>
            </w:r>
            <w:r w:rsidRPr="00BB30BF">
              <w:rPr>
                <w:rFonts w:ascii="Times New Roman" w:hAnsi="Times New Roman" w:cs="Times New Roman"/>
                <w:i/>
                <w:vertAlign w:val="subscript"/>
              </w:rPr>
              <w:t>gla</w:t>
            </w:r>
          </w:p>
        </w:tc>
        <w:tc>
          <w:tcPr>
            <w:tcW w:w="0" w:type="auto"/>
          </w:tcPr>
          <w:p w14:paraId="57FBCD1A" w14:textId="77777777" w:rsidR="00B54DA9" w:rsidRPr="00BB30BF" w:rsidRDefault="00B54DA9" w:rsidP="00B54DA9">
            <w:pPr>
              <w:spacing w:before="120"/>
              <w:jc w:val="center"/>
              <w:rPr>
                <w:rFonts w:ascii="Times New Roman" w:hAnsi="Times New Roman" w:cs="Times New Roman"/>
                <w:i/>
              </w:rPr>
            </w:pPr>
            <w:r w:rsidRPr="00BB30BF">
              <w:rPr>
                <w:rFonts w:ascii="Symbol" w:hAnsi="Symbol" w:cs="Times New Roman"/>
                <w:i/>
              </w:rPr>
              <w:t></w:t>
            </w:r>
            <w:r w:rsidRPr="00BB30BF">
              <w:rPr>
                <w:rFonts w:ascii="Times New Roman" w:hAnsi="Times New Roman" w:cs="Times New Roman"/>
                <w:i/>
              </w:rPr>
              <w:t>t</w:t>
            </w:r>
            <w:r w:rsidRPr="00BB30BF">
              <w:rPr>
                <w:rFonts w:ascii="Times New Roman" w:hAnsi="Times New Roman" w:cs="Times New Roman"/>
                <w:i/>
                <w:vertAlign w:val="subscript"/>
              </w:rPr>
              <w:t>degla</w:t>
            </w:r>
          </w:p>
        </w:tc>
        <w:tc>
          <w:tcPr>
            <w:tcW w:w="0" w:type="auto"/>
          </w:tcPr>
          <w:p w14:paraId="71F849BD" w14:textId="77777777" w:rsidR="00B54DA9" w:rsidRPr="00BB30BF" w:rsidRDefault="00B54DA9" w:rsidP="00B54DA9">
            <w:pPr>
              <w:spacing w:before="120"/>
              <w:jc w:val="center"/>
              <w:rPr>
                <w:rFonts w:ascii="Times New Roman" w:hAnsi="Times New Roman" w:cs="Times New Roman"/>
                <w:i/>
              </w:rPr>
            </w:pPr>
            <w:r w:rsidRPr="00BB30BF">
              <w:rPr>
                <w:rFonts w:ascii="Symbol" w:hAnsi="Symbol" w:cs="Times New Roman"/>
                <w:i/>
              </w:rPr>
              <w:t></w:t>
            </w:r>
            <w:r w:rsidRPr="00BB30BF">
              <w:rPr>
                <w:rFonts w:ascii="Times New Roman" w:hAnsi="Times New Roman" w:cs="Times New Roman"/>
                <w:i/>
              </w:rPr>
              <w:t>t</w:t>
            </w:r>
            <w:r w:rsidRPr="00BB30BF">
              <w:rPr>
                <w:rFonts w:ascii="Times New Roman" w:hAnsi="Times New Roman" w:cs="Times New Roman"/>
                <w:i/>
                <w:vertAlign w:val="subscript"/>
              </w:rPr>
              <w:t>gla</w:t>
            </w:r>
          </w:p>
        </w:tc>
        <w:tc>
          <w:tcPr>
            <w:tcW w:w="0" w:type="auto"/>
          </w:tcPr>
          <w:p w14:paraId="5D31DC0F" w14:textId="77777777" w:rsidR="00B54DA9" w:rsidRPr="00BB30BF" w:rsidRDefault="00B54DA9" w:rsidP="00B54DA9">
            <w:pPr>
              <w:spacing w:before="120"/>
              <w:jc w:val="center"/>
              <w:rPr>
                <w:rFonts w:ascii="Times New Roman" w:hAnsi="Times New Roman" w:cs="Times New Roman"/>
                <w:i/>
              </w:rPr>
            </w:pPr>
            <w:r w:rsidRPr="00BB30BF">
              <w:rPr>
                <w:rFonts w:ascii="Symbol" w:hAnsi="Symbol" w:cs="Times New Roman"/>
                <w:i/>
              </w:rPr>
              <w:t></w:t>
            </w:r>
            <w:r w:rsidRPr="00BB30BF">
              <w:rPr>
                <w:rFonts w:ascii="Times New Roman" w:hAnsi="Times New Roman" w:cs="Times New Roman"/>
                <w:i/>
              </w:rPr>
              <w:t>t</w:t>
            </w:r>
            <w:r w:rsidRPr="00BB30BF">
              <w:rPr>
                <w:rFonts w:ascii="Times New Roman" w:hAnsi="Times New Roman" w:cs="Times New Roman"/>
                <w:i/>
                <w:vertAlign w:val="subscript"/>
              </w:rPr>
              <w:t>rat</w:t>
            </w:r>
            <w:r w:rsidRPr="00BB30BF">
              <w:rPr>
                <w:rFonts w:ascii="Symbol" w:hAnsi="Symbol" w:cs="Times New Roman"/>
                <w:i/>
              </w:rPr>
              <w:t></w:t>
            </w:r>
          </w:p>
        </w:tc>
      </w:tr>
      <w:tr w:rsidR="00B54DA9" w:rsidRPr="00BB30BF" w14:paraId="06C2AFC2" w14:textId="77777777" w:rsidTr="00B54DA9">
        <w:tc>
          <w:tcPr>
            <w:tcW w:w="0" w:type="auto"/>
          </w:tcPr>
          <w:p w14:paraId="4CA23C24" w14:textId="77777777" w:rsidR="00B54DA9" w:rsidRPr="00BB30BF" w:rsidRDefault="00B54DA9" w:rsidP="00B54DA9">
            <w:pPr>
              <w:spacing w:before="120"/>
              <w:jc w:val="center"/>
              <w:rPr>
                <w:rFonts w:ascii="Times New Roman" w:hAnsi="Times New Roman" w:cs="Times New Roman"/>
              </w:rPr>
            </w:pPr>
            <w:r w:rsidRPr="00BB30BF">
              <w:rPr>
                <w:rFonts w:ascii="Times New Roman" w:hAnsi="Times New Roman" w:cs="Times New Roman"/>
              </w:rPr>
              <w:t>Model 2 :</w:t>
            </w:r>
          </w:p>
        </w:tc>
        <w:tc>
          <w:tcPr>
            <w:tcW w:w="0" w:type="auto"/>
          </w:tcPr>
          <w:p w14:paraId="06EA102A" w14:textId="77777777" w:rsidR="00B54DA9" w:rsidRPr="00BB30BF" w:rsidRDefault="00B54DA9" w:rsidP="00B54DA9">
            <w:pPr>
              <w:jc w:val="center"/>
              <w:rPr>
                <w:rFonts w:ascii="Times New Roman" w:hAnsi="Times New Roman" w:cs="Times New Roman"/>
                <w:i/>
              </w:rPr>
            </w:pPr>
            <w:r w:rsidRPr="00BB30BF">
              <w:rPr>
                <w:rFonts w:ascii="Symbol" w:hAnsi="Symbol" w:cs="Times New Roman"/>
                <w:i/>
                <w:sz w:val="32"/>
                <w:szCs w:val="32"/>
              </w:rPr>
              <w:t></w:t>
            </w:r>
            <w:r w:rsidRPr="00BB30BF">
              <w:rPr>
                <w:rFonts w:ascii="Times New Roman" w:hAnsi="Times New Roman" w:cs="Times New Roman"/>
                <w:i/>
                <w:vertAlign w:val="subscript"/>
              </w:rPr>
              <w:t>int</w:t>
            </w:r>
          </w:p>
        </w:tc>
        <w:tc>
          <w:tcPr>
            <w:tcW w:w="0" w:type="auto"/>
          </w:tcPr>
          <w:p w14:paraId="5C7AE1FD" w14:textId="77777777" w:rsidR="00B54DA9" w:rsidRPr="00BB30BF" w:rsidRDefault="00B54DA9" w:rsidP="00B54DA9">
            <w:pPr>
              <w:jc w:val="center"/>
              <w:rPr>
                <w:rFonts w:ascii="Times New Roman" w:hAnsi="Times New Roman" w:cs="Times New Roman"/>
              </w:rPr>
            </w:pPr>
            <w:r w:rsidRPr="00BB30BF">
              <w:rPr>
                <w:rFonts w:ascii="Symbol" w:hAnsi="Symbol" w:cs="Times New Roman"/>
                <w:i/>
                <w:sz w:val="32"/>
                <w:szCs w:val="32"/>
              </w:rPr>
              <w:t></w:t>
            </w:r>
            <w:r w:rsidRPr="00BB30BF">
              <w:rPr>
                <w:rFonts w:ascii="Times New Roman" w:hAnsi="Times New Roman" w:cs="Times New Roman"/>
                <w:i/>
                <w:vertAlign w:val="subscript"/>
              </w:rPr>
              <w:t>gla</w:t>
            </w:r>
          </w:p>
        </w:tc>
        <w:tc>
          <w:tcPr>
            <w:tcW w:w="0" w:type="auto"/>
          </w:tcPr>
          <w:p w14:paraId="713C92BB" w14:textId="77777777" w:rsidR="00B54DA9" w:rsidRPr="00BB30BF" w:rsidRDefault="00B54DA9" w:rsidP="00B54DA9">
            <w:pPr>
              <w:spacing w:before="120"/>
              <w:jc w:val="center"/>
              <w:rPr>
                <w:rFonts w:ascii="Times New Roman" w:hAnsi="Times New Roman" w:cs="Times New Roman"/>
                <w:i/>
              </w:rPr>
            </w:pPr>
            <w:r w:rsidRPr="00BB30BF">
              <w:rPr>
                <w:rFonts w:ascii="Symbol" w:hAnsi="Symbol" w:cs="Times New Roman"/>
                <w:i/>
              </w:rPr>
              <w:t></w:t>
            </w:r>
            <w:r w:rsidRPr="00BB30BF">
              <w:rPr>
                <w:rFonts w:ascii="Times New Roman" w:hAnsi="Times New Roman" w:cs="Times New Roman"/>
                <w:i/>
              </w:rPr>
              <w:t>t</w:t>
            </w:r>
            <w:r w:rsidRPr="00BB30BF">
              <w:rPr>
                <w:rFonts w:ascii="Times New Roman" w:hAnsi="Times New Roman" w:cs="Times New Roman"/>
                <w:i/>
                <w:vertAlign w:val="subscript"/>
              </w:rPr>
              <w:t>degla</w:t>
            </w:r>
          </w:p>
        </w:tc>
        <w:tc>
          <w:tcPr>
            <w:tcW w:w="0" w:type="auto"/>
          </w:tcPr>
          <w:p w14:paraId="3BD5F862" w14:textId="77777777" w:rsidR="00B54DA9" w:rsidRPr="00BB30BF" w:rsidRDefault="00B54DA9" w:rsidP="00B54DA9">
            <w:pPr>
              <w:spacing w:before="120"/>
              <w:jc w:val="center"/>
              <w:rPr>
                <w:rFonts w:ascii="Times New Roman" w:hAnsi="Times New Roman" w:cs="Times New Roman"/>
                <w:i/>
              </w:rPr>
            </w:pP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sidRPr="00BB30BF">
              <w:rPr>
                <w:rFonts w:ascii="Times New Roman" w:hAnsi="Times New Roman" w:cs="Times New Roman"/>
                <w:i/>
                <w:vertAlign w:val="subscript"/>
              </w:rPr>
              <w:t>threshold</w:t>
            </w:r>
          </w:p>
        </w:tc>
        <w:tc>
          <w:tcPr>
            <w:tcW w:w="0" w:type="auto"/>
          </w:tcPr>
          <w:p w14:paraId="1AA6A989" w14:textId="77777777" w:rsidR="00B54DA9" w:rsidRPr="00BB30BF" w:rsidRDefault="00B54DA9" w:rsidP="00B54DA9">
            <w:pPr>
              <w:jc w:val="center"/>
              <w:rPr>
                <w:rFonts w:ascii="Times New Roman" w:hAnsi="Times New Roman" w:cs="Times New Roman"/>
                <w:i/>
              </w:rPr>
            </w:pPr>
          </w:p>
        </w:tc>
      </w:tr>
    </w:tbl>
    <w:p w14:paraId="58807583" w14:textId="5328F84F" w:rsidR="00A763D1" w:rsidRPr="00BB30BF" w:rsidRDefault="00A763D1" w:rsidP="00B54DA9">
      <w:pPr>
        <w:outlineLvl w:val="0"/>
        <w:rPr>
          <w:rFonts w:ascii="Times New Roman" w:hAnsi="Times New Roman" w:cs="Times New Roman"/>
        </w:rPr>
      </w:pPr>
      <w:r w:rsidRPr="00BB30BF">
        <w:rPr>
          <w:rFonts w:ascii="Times New Roman" w:hAnsi="Times New Roman" w:cs="Times New Roman"/>
        </w:rPr>
        <w:t>Table 2: Model parameters associated with the two models</w:t>
      </w:r>
    </w:p>
    <w:p w14:paraId="65CAC0BE" w14:textId="77777777" w:rsidR="00A763D1" w:rsidRPr="00BB30BF" w:rsidRDefault="00A763D1" w:rsidP="00A763D1">
      <w:pPr>
        <w:ind w:left="-426"/>
        <w:rPr>
          <w:rFonts w:ascii="Times New Roman" w:hAnsi="Times New Roman" w:cs="Times New Roman"/>
        </w:rPr>
      </w:pPr>
    </w:p>
    <w:p w14:paraId="566C0E5E" w14:textId="4CD652E0" w:rsidR="00191862" w:rsidRDefault="00191862" w:rsidP="00361CF1">
      <w:pPr>
        <w:ind w:left="-426"/>
        <w:jc w:val="center"/>
        <w:rPr>
          <w:rFonts w:ascii="Apple Chancery" w:hAnsi="Apple Chancery" w:cs="Apple Chancery"/>
        </w:rPr>
      </w:pPr>
    </w:p>
    <w:p w14:paraId="48203436" w14:textId="77777777" w:rsidR="00EB41AE" w:rsidRDefault="00EB41AE" w:rsidP="00361CF1">
      <w:pPr>
        <w:ind w:left="-426"/>
        <w:jc w:val="center"/>
        <w:rPr>
          <w:rFonts w:ascii="Apple Chancery" w:hAnsi="Apple Chancery" w:cs="Apple Chancery"/>
        </w:rPr>
      </w:pPr>
    </w:p>
    <w:p w14:paraId="167FC520" w14:textId="77777777" w:rsidR="00EB41AE" w:rsidRDefault="00EB41AE" w:rsidP="00361CF1">
      <w:pPr>
        <w:ind w:left="-426"/>
        <w:jc w:val="center"/>
        <w:rPr>
          <w:rFonts w:ascii="Apple Chancery" w:hAnsi="Apple Chancery" w:cs="Apple Chancery"/>
        </w:rPr>
      </w:pPr>
    </w:p>
    <w:p w14:paraId="3EBA175F" w14:textId="77777777" w:rsidR="00EB41AE" w:rsidRDefault="00EB41AE" w:rsidP="00361CF1">
      <w:pPr>
        <w:ind w:left="-426"/>
        <w:jc w:val="center"/>
        <w:rPr>
          <w:rFonts w:ascii="Apple Chancery" w:hAnsi="Apple Chancery" w:cs="Apple Chancery"/>
        </w:rPr>
      </w:pPr>
    </w:p>
    <w:p w14:paraId="041F5A94" w14:textId="77777777" w:rsidR="00EB41AE" w:rsidRDefault="00EB41AE" w:rsidP="00361CF1">
      <w:pPr>
        <w:ind w:left="-426"/>
        <w:jc w:val="center"/>
        <w:rPr>
          <w:rFonts w:ascii="Apple Chancery" w:hAnsi="Apple Chancery" w:cs="Apple Chancery"/>
        </w:rPr>
      </w:pPr>
    </w:p>
    <w:p w14:paraId="41E282AF" w14:textId="77777777" w:rsidR="00EB41AE" w:rsidRDefault="00EB41AE" w:rsidP="00361CF1">
      <w:pPr>
        <w:ind w:left="-426"/>
        <w:jc w:val="center"/>
        <w:rPr>
          <w:rFonts w:ascii="Apple Chancery" w:hAnsi="Apple Chancery" w:cs="Apple Chancery"/>
        </w:rPr>
      </w:pPr>
    </w:p>
    <w:p w14:paraId="2B3D723C" w14:textId="77777777" w:rsidR="000F3B97" w:rsidRDefault="000F3B97" w:rsidP="0019650F">
      <w:pPr>
        <w:ind w:left="-426"/>
        <w:rPr>
          <w:rFonts w:ascii="Times New Roman" w:hAnsi="Times New Roman" w:cs="Times New Roman"/>
          <w:b/>
        </w:rPr>
      </w:pPr>
    </w:p>
    <w:p w14:paraId="6F543725" w14:textId="77777777" w:rsidR="000F3B97" w:rsidRDefault="000F3B97" w:rsidP="0019650F">
      <w:pPr>
        <w:ind w:left="-426"/>
        <w:rPr>
          <w:rFonts w:ascii="Times New Roman" w:hAnsi="Times New Roman" w:cs="Times New Roman"/>
          <w:b/>
        </w:rPr>
      </w:pPr>
    </w:p>
    <w:p w14:paraId="0CD46DFF" w14:textId="77777777" w:rsidR="000F3B97" w:rsidRDefault="000F3B97" w:rsidP="0019650F">
      <w:pPr>
        <w:ind w:left="-426"/>
        <w:rPr>
          <w:rFonts w:ascii="Times New Roman" w:hAnsi="Times New Roman" w:cs="Times New Roman"/>
          <w:b/>
        </w:rPr>
      </w:pPr>
    </w:p>
    <w:p w14:paraId="4C8C8450" w14:textId="77777777" w:rsidR="000F3B97" w:rsidRDefault="000F3B97" w:rsidP="0019650F">
      <w:pPr>
        <w:ind w:left="-426"/>
        <w:rPr>
          <w:rFonts w:ascii="Times New Roman" w:hAnsi="Times New Roman" w:cs="Times New Roman"/>
          <w:b/>
        </w:rPr>
      </w:pPr>
    </w:p>
    <w:p w14:paraId="45BCBF23" w14:textId="77777777" w:rsidR="000F3B97" w:rsidRDefault="000F3B97" w:rsidP="0019650F">
      <w:pPr>
        <w:ind w:left="-426"/>
        <w:rPr>
          <w:rFonts w:ascii="Times New Roman" w:hAnsi="Times New Roman" w:cs="Times New Roman"/>
          <w:b/>
        </w:rPr>
      </w:pPr>
    </w:p>
    <w:p w14:paraId="29BC3FC7" w14:textId="1B90AF2B" w:rsidR="00EB41AE" w:rsidRPr="0019650F" w:rsidRDefault="0019650F" w:rsidP="00B54DA9">
      <w:pPr>
        <w:ind w:hanging="426"/>
        <w:rPr>
          <w:rFonts w:ascii="Times New Roman" w:hAnsi="Times New Roman" w:cs="Times New Roman"/>
          <w:b/>
        </w:rPr>
      </w:pPr>
      <w:r w:rsidRPr="0019650F">
        <w:rPr>
          <w:rFonts w:ascii="Times New Roman" w:hAnsi="Times New Roman" w:cs="Times New Roman"/>
          <w:b/>
        </w:rPr>
        <w:t>Figure Captions</w:t>
      </w:r>
    </w:p>
    <w:p w14:paraId="7643A152" w14:textId="77777777" w:rsidR="0019650F" w:rsidRDefault="0019650F" w:rsidP="0019650F">
      <w:pPr>
        <w:ind w:left="-426"/>
        <w:rPr>
          <w:rFonts w:ascii="Times New Roman" w:hAnsi="Times New Roman" w:cs="Times New Roman"/>
          <w:b/>
        </w:rPr>
      </w:pPr>
    </w:p>
    <w:p w14:paraId="5F7CCDF2" w14:textId="7DA29E0E" w:rsidR="00380449" w:rsidRPr="0019650F" w:rsidRDefault="00380449" w:rsidP="00380449">
      <w:pPr>
        <w:ind w:left="-426"/>
        <w:rPr>
          <w:rFonts w:ascii="Times New Roman" w:hAnsi="Times New Roman" w:cs="Times New Roman"/>
          <w:b/>
        </w:rPr>
      </w:pPr>
      <w:r w:rsidRPr="0019650F">
        <w:rPr>
          <w:rFonts w:ascii="Times New Roman" w:hAnsi="Times New Roman" w:cs="Times New Roman"/>
          <w:b/>
        </w:rPr>
        <w:t xml:space="preserve">Figure </w:t>
      </w:r>
      <w:r>
        <w:rPr>
          <w:rFonts w:ascii="Times New Roman" w:hAnsi="Times New Roman" w:cs="Times New Roman"/>
          <w:b/>
        </w:rPr>
        <w:t>1</w:t>
      </w:r>
    </w:p>
    <w:p w14:paraId="3A7617D3" w14:textId="48ABC2AF" w:rsidR="00380449" w:rsidRDefault="00380449" w:rsidP="0019650F">
      <w:pPr>
        <w:ind w:left="-426"/>
        <w:rPr>
          <w:rFonts w:ascii="Times New Roman" w:hAnsi="Times New Roman" w:cs="Times New Roman"/>
        </w:rPr>
      </w:pPr>
      <w:r>
        <w:rPr>
          <w:rFonts w:ascii="Times New Roman" w:hAnsi="Times New Roman" w:cs="Times New Roman"/>
        </w:rPr>
        <w:t xml:space="preserve">The total production of </w:t>
      </w:r>
      <w:r w:rsidRPr="00380449">
        <w:rPr>
          <w:rFonts w:ascii="Times New Roman" w:hAnsi="Times New Roman" w:cs="Times New Roman"/>
          <w:vertAlign w:val="superscript"/>
        </w:rPr>
        <w:t>10</w:t>
      </w:r>
      <w:r>
        <w:rPr>
          <w:rFonts w:ascii="Times New Roman" w:hAnsi="Times New Roman" w:cs="Times New Roman"/>
        </w:rPr>
        <w:t xml:space="preserve">Be as a function of depth (black) in the model framework results from production due to spallation (red), negative muon capture (green), and fast muons (blue).  </w:t>
      </w:r>
      <w:r w:rsidR="009B055A">
        <w:rPr>
          <w:rFonts w:ascii="Times New Roman" w:hAnsi="Times New Roman" w:cs="Times New Roman"/>
        </w:rPr>
        <w:t>The production rate</w:t>
      </w:r>
      <w:r w:rsidR="00B1243C">
        <w:rPr>
          <w:rFonts w:ascii="Times New Roman" w:hAnsi="Times New Roman" w:cs="Times New Roman"/>
        </w:rPr>
        <w:t>s</w:t>
      </w:r>
      <w:r w:rsidR="009B055A">
        <w:rPr>
          <w:rFonts w:ascii="Times New Roman" w:hAnsi="Times New Roman" w:cs="Times New Roman"/>
        </w:rPr>
        <w:t xml:space="preserve"> of the other nuclides included in this study</w:t>
      </w:r>
      <w:r w:rsidR="00B1243C">
        <w:rPr>
          <w:rFonts w:ascii="Times New Roman" w:hAnsi="Times New Roman" w:cs="Times New Roman"/>
        </w:rPr>
        <w:t xml:space="preserve"> (26Al, 14C, 21Ne) are calculated in a similar way. The relative contributions to the production rate from spallation and muonic processes are based the currently available literature (e.g. Dunai, 2010; Braucher et al., 2011; Braucher et al., 2013). </w:t>
      </w:r>
    </w:p>
    <w:p w14:paraId="62966942" w14:textId="77777777" w:rsidR="00380449" w:rsidRPr="0019650F" w:rsidRDefault="00380449" w:rsidP="0019650F">
      <w:pPr>
        <w:ind w:left="-426"/>
        <w:rPr>
          <w:rFonts w:ascii="Times New Roman" w:hAnsi="Times New Roman" w:cs="Times New Roman"/>
          <w:b/>
        </w:rPr>
      </w:pPr>
    </w:p>
    <w:p w14:paraId="189CB926" w14:textId="135D29B5" w:rsidR="0019650F" w:rsidRPr="0019650F" w:rsidRDefault="0019650F" w:rsidP="0019650F">
      <w:pPr>
        <w:ind w:left="-426"/>
        <w:rPr>
          <w:rFonts w:ascii="Times New Roman" w:hAnsi="Times New Roman" w:cs="Times New Roman"/>
          <w:b/>
        </w:rPr>
      </w:pPr>
      <w:r w:rsidRPr="0019650F">
        <w:rPr>
          <w:rFonts w:ascii="Times New Roman" w:hAnsi="Times New Roman" w:cs="Times New Roman"/>
          <w:b/>
        </w:rPr>
        <w:t xml:space="preserve">Figure </w:t>
      </w:r>
      <w:r w:rsidR="00380449">
        <w:rPr>
          <w:rFonts w:ascii="Times New Roman" w:hAnsi="Times New Roman" w:cs="Times New Roman"/>
          <w:b/>
        </w:rPr>
        <w:t>2</w:t>
      </w:r>
    </w:p>
    <w:p w14:paraId="35E784B8" w14:textId="7B695DD5" w:rsidR="00EB41AE" w:rsidRPr="0019650F" w:rsidRDefault="0019650F" w:rsidP="0019650F">
      <w:pPr>
        <w:ind w:left="-426"/>
        <w:rPr>
          <w:rFonts w:ascii="Times New Roman" w:hAnsi="Times New Roman" w:cs="Times New Roman"/>
        </w:rPr>
      </w:pPr>
      <w:proofErr w:type="gramStart"/>
      <w:r>
        <w:rPr>
          <w:rFonts w:ascii="Times New Roman" w:hAnsi="Times New Roman" w:cs="Times New Roman"/>
        </w:rPr>
        <w:t>An example of the two-stage periodic model</w:t>
      </w:r>
      <w:r w:rsidR="003C1467">
        <w:rPr>
          <w:rFonts w:ascii="Times New Roman" w:hAnsi="Times New Roman" w:cs="Times New Roman"/>
        </w:rPr>
        <w:t>,</w:t>
      </w:r>
      <w:r>
        <w:rPr>
          <w:rFonts w:ascii="Times New Roman" w:hAnsi="Times New Roman" w:cs="Times New Roman"/>
        </w:rPr>
        <w:t xml:space="preserve"> in which </w:t>
      </w:r>
      <w:r w:rsidR="003C1467">
        <w:rPr>
          <w:rFonts w:ascii="Times New Roman" w:hAnsi="Times New Roman" w:cs="Times New Roman"/>
        </w:rPr>
        <w:t>the inter</w:t>
      </w:r>
      <w:r>
        <w:rPr>
          <w:rFonts w:ascii="Times New Roman" w:hAnsi="Times New Roman" w:cs="Times New Roman"/>
        </w:rPr>
        <w:t>glacial (</w:t>
      </w:r>
      <w:r>
        <w:rPr>
          <w:rFonts w:ascii="Symbol" w:hAnsi="Symbol" w:cs="Times New Roman"/>
        </w:rPr>
        <w:t></w:t>
      </w:r>
      <w:r>
        <w:rPr>
          <w:rFonts w:ascii="Times New Roman" w:hAnsi="Times New Roman" w:cs="Times New Roman"/>
        </w:rPr>
        <w:t>t</w:t>
      </w:r>
      <w:r w:rsidR="003C1467">
        <w:rPr>
          <w:rFonts w:ascii="Times New Roman" w:hAnsi="Times New Roman" w:cs="Times New Roman"/>
          <w:vertAlign w:val="subscript"/>
        </w:rPr>
        <w:t>int</w:t>
      </w:r>
      <w:r w:rsidR="003C1467">
        <w:rPr>
          <w:rFonts w:ascii="Times New Roman" w:hAnsi="Times New Roman" w:cs="Times New Roman"/>
        </w:rPr>
        <w:t xml:space="preserve">) and glacial </w:t>
      </w:r>
      <w:r>
        <w:rPr>
          <w:rFonts w:ascii="Times New Roman" w:hAnsi="Times New Roman" w:cs="Times New Roman"/>
        </w:rPr>
        <w:t>(</w:t>
      </w:r>
      <w:r>
        <w:rPr>
          <w:rFonts w:ascii="Symbol" w:hAnsi="Symbol" w:cs="Times New Roman"/>
        </w:rPr>
        <w:t></w:t>
      </w:r>
      <w:r>
        <w:rPr>
          <w:rFonts w:ascii="Times New Roman" w:hAnsi="Times New Roman" w:cs="Times New Roman"/>
        </w:rPr>
        <w:t>t</w:t>
      </w:r>
      <w:r w:rsidR="003C1467">
        <w:rPr>
          <w:rFonts w:ascii="Times New Roman" w:hAnsi="Times New Roman" w:cs="Times New Roman"/>
          <w:vertAlign w:val="subscript"/>
        </w:rPr>
        <w:t>gla</w:t>
      </w:r>
      <w:r>
        <w:rPr>
          <w:rFonts w:ascii="Times New Roman" w:hAnsi="Times New Roman" w:cs="Times New Roman"/>
        </w:rPr>
        <w:t>) periods have uniform durations througho</w:t>
      </w:r>
      <w:r w:rsidR="003C1467">
        <w:rPr>
          <w:rFonts w:ascii="Times New Roman" w:hAnsi="Times New Roman" w:cs="Times New Roman"/>
        </w:rPr>
        <w:t>ut the Quaternary.</w:t>
      </w:r>
      <w:proofErr w:type="gramEnd"/>
      <w:r w:rsidR="003C1467">
        <w:rPr>
          <w:rFonts w:ascii="Times New Roman" w:hAnsi="Times New Roman" w:cs="Times New Roman"/>
        </w:rPr>
        <w:t xml:space="preserve"> In this</w:t>
      </w:r>
      <w:r>
        <w:rPr>
          <w:rFonts w:ascii="Times New Roman" w:hAnsi="Times New Roman" w:cs="Times New Roman"/>
        </w:rPr>
        <w:t xml:space="preserve"> approach, the ratio of interglacial to glacial time</w:t>
      </w:r>
      <w:r w:rsidR="003C1467">
        <w:rPr>
          <w:rFonts w:ascii="Times New Roman" w:hAnsi="Times New Roman" w:cs="Times New Roman"/>
        </w:rPr>
        <w:t xml:space="preserve"> (</w:t>
      </w:r>
      <w:r w:rsidR="003C1467">
        <w:rPr>
          <w:rFonts w:ascii="Symbol" w:hAnsi="Symbol" w:cs="Times New Roman"/>
        </w:rPr>
        <w:t></w:t>
      </w:r>
      <w:r w:rsidR="003C1467">
        <w:rPr>
          <w:rFonts w:ascii="Times New Roman" w:hAnsi="Times New Roman" w:cs="Times New Roman"/>
        </w:rPr>
        <w:t>t</w:t>
      </w:r>
      <w:r w:rsidR="003C1467">
        <w:rPr>
          <w:rFonts w:ascii="Times New Roman" w:hAnsi="Times New Roman" w:cs="Times New Roman"/>
          <w:vertAlign w:val="subscript"/>
        </w:rPr>
        <w:t>rat</w:t>
      </w:r>
      <w:r w:rsidR="003C1467">
        <w:rPr>
          <w:rFonts w:ascii="Times New Roman" w:hAnsi="Times New Roman" w:cs="Times New Roman"/>
        </w:rPr>
        <w:t>) is a model parameter that is estimated using the MCMC technique. The other parameters related to the timespans include the time elapsed since the last deglacial event (</w:t>
      </w:r>
      <w:r w:rsidR="003C1467">
        <w:rPr>
          <w:rFonts w:ascii="Symbol" w:hAnsi="Symbol" w:cs="Times New Roman"/>
        </w:rPr>
        <w:t></w:t>
      </w:r>
      <w:r w:rsidR="003C1467">
        <w:rPr>
          <w:rFonts w:ascii="Times New Roman" w:hAnsi="Times New Roman" w:cs="Times New Roman"/>
        </w:rPr>
        <w:t>t</w:t>
      </w:r>
      <w:r w:rsidR="003C1467">
        <w:rPr>
          <w:rFonts w:ascii="Times New Roman" w:hAnsi="Times New Roman" w:cs="Times New Roman"/>
          <w:vertAlign w:val="subscript"/>
        </w:rPr>
        <w:t>degla</w:t>
      </w:r>
      <w:r w:rsidR="003C1467">
        <w:rPr>
          <w:rFonts w:ascii="Times New Roman" w:hAnsi="Times New Roman" w:cs="Times New Roman"/>
        </w:rPr>
        <w:t>) and the duration of the individual glacial periods (</w:t>
      </w:r>
      <w:r w:rsidR="003C1467">
        <w:rPr>
          <w:rFonts w:ascii="Symbol" w:hAnsi="Symbol" w:cs="Times New Roman"/>
        </w:rPr>
        <w:t></w:t>
      </w:r>
      <w:r w:rsidR="003C1467">
        <w:rPr>
          <w:rFonts w:ascii="Times New Roman" w:hAnsi="Times New Roman" w:cs="Times New Roman"/>
        </w:rPr>
        <w:t>t</w:t>
      </w:r>
      <w:r w:rsidR="003C1467">
        <w:rPr>
          <w:rFonts w:ascii="Times New Roman" w:hAnsi="Times New Roman" w:cs="Times New Roman"/>
          <w:vertAlign w:val="subscript"/>
        </w:rPr>
        <w:t>gla</w:t>
      </w:r>
      <w:r w:rsidR="004B699A">
        <w:rPr>
          <w:rFonts w:ascii="Times New Roman" w:hAnsi="Times New Roman" w:cs="Times New Roman"/>
        </w:rPr>
        <w:t>). A fundamental assumption of the</w:t>
      </w:r>
      <w:r w:rsidR="003C1467">
        <w:rPr>
          <w:rFonts w:ascii="Times New Roman" w:hAnsi="Times New Roman" w:cs="Times New Roman"/>
        </w:rPr>
        <w:t xml:space="preserve"> model approach is that</w:t>
      </w:r>
      <w:r w:rsidR="004B699A">
        <w:rPr>
          <w:rFonts w:ascii="Times New Roman" w:hAnsi="Times New Roman" w:cs="Times New Roman"/>
        </w:rPr>
        <w:t xml:space="preserve"> interglacial periods are characterized by 100 % exposure, while glacial periods are characterized by 100 % shielding.</w:t>
      </w:r>
      <w:r w:rsidR="003C1467">
        <w:rPr>
          <w:rFonts w:ascii="Times New Roman" w:hAnsi="Times New Roman" w:cs="Times New Roman"/>
        </w:rPr>
        <w:t xml:space="preserve"> The remaining model parameters include the interglacial erosion rate (</w:t>
      </w:r>
      <w:r w:rsidR="003C1467">
        <w:rPr>
          <w:rFonts w:ascii="Symbol" w:hAnsi="Symbol" w:cs="Times New Roman"/>
        </w:rPr>
        <w:t></w:t>
      </w:r>
      <w:r w:rsidR="003C1467">
        <w:rPr>
          <w:rFonts w:ascii="Times New Roman" w:hAnsi="Times New Roman" w:cs="Times New Roman"/>
          <w:vertAlign w:val="subscript"/>
        </w:rPr>
        <w:t>int</w:t>
      </w:r>
      <w:r w:rsidR="003C1467">
        <w:rPr>
          <w:rFonts w:ascii="Times New Roman" w:hAnsi="Times New Roman" w:cs="Times New Roman"/>
        </w:rPr>
        <w:t>) and the glacial erosion rate (</w:t>
      </w:r>
      <w:r w:rsidR="003C1467">
        <w:rPr>
          <w:rFonts w:ascii="Symbol" w:hAnsi="Symbol" w:cs="Times New Roman"/>
        </w:rPr>
        <w:t></w:t>
      </w:r>
      <w:r w:rsidR="003C1467">
        <w:rPr>
          <w:rFonts w:ascii="Times New Roman" w:hAnsi="Times New Roman" w:cs="Times New Roman"/>
          <w:vertAlign w:val="subscript"/>
        </w:rPr>
        <w:t>gla</w:t>
      </w:r>
      <w:r w:rsidR="003C1467">
        <w:rPr>
          <w:rFonts w:ascii="Times New Roman" w:hAnsi="Times New Roman" w:cs="Times New Roman"/>
        </w:rPr>
        <w:t xml:space="preserve">). </w:t>
      </w:r>
      <w:r w:rsidR="004B699A">
        <w:rPr>
          <w:rFonts w:ascii="Times New Roman" w:hAnsi="Times New Roman" w:cs="Times New Roman"/>
        </w:rPr>
        <w:t>The</w:t>
      </w:r>
      <w:r w:rsidR="003C1467">
        <w:rPr>
          <w:rFonts w:ascii="Times New Roman" w:hAnsi="Times New Roman" w:cs="Times New Roman"/>
        </w:rPr>
        <w:t xml:space="preserve"> interglacial and glacial erosion rates are allowed to vary within bounds</w:t>
      </w:r>
      <w:r w:rsidR="004B699A">
        <w:rPr>
          <w:rFonts w:ascii="Times New Roman" w:hAnsi="Times New Roman" w:cs="Times New Roman"/>
        </w:rPr>
        <w:t xml:space="preserve"> specified by the user, and</w:t>
      </w:r>
      <w:r w:rsidR="003C1467">
        <w:rPr>
          <w:rFonts w:ascii="Times New Roman" w:hAnsi="Times New Roman" w:cs="Times New Roman"/>
        </w:rPr>
        <w:t xml:space="preserve"> nothing is assumed regarding their relative magnitudes.</w:t>
      </w:r>
    </w:p>
    <w:p w14:paraId="6FA7DD91" w14:textId="77777777" w:rsidR="0019650F" w:rsidRDefault="0019650F" w:rsidP="0019650F">
      <w:pPr>
        <w:ind w:left="-426"/>
        <w:rPr>
          <w:rFonts w:ascii="Apple Chancery" w:hAnsi="Apple Chancery" w:cs="Apple Chancery"/>
        </w:rPr>
      </w:pPr>
    </w:p>
    <w:p w14:paraId="34D4D4DA" w14:textId="74C23BAC"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3</w:t>
      </w:r>
    </w:p>
    <w:p w14:paraId="6C7DBF59" w14:textId="77777777" w:rsidR="009146A3" w:rsidRPr="0019650F" w:rsidRDefault="009146A3" w:rsidP="009146A3">
      <w:pPr>
        <w:ind w:left="-426"/>
        <w:rPr>
          <w:rFonts w:ascii="Times New Roman" w:hAnsi="Times New Roman" w:cs="Times New Roman"/>
        </w:rPr>
      </w:pPr>
      <w:r>
        <w:rPr>
          <w:rFonts w:ascii="Times New Roman" w:hAnsi="Times New Roman" w:cs="Times New Roman"/>
        </w:rPr>
        <w:t>An example of the two-stage periodic model, in which the interglacial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int</w:t>
      </w:r>
      <w:r>
        <w:rPr>
          <w:rFonts w:ascii="Times New Roman" w:hAnsi="Times New Roman" w:cs="Times New Roman"/>
        </w:rPr>
        <w:t>) and glacial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gla</w:t>
      </w:r>
      <w:r>
        <w:rPr>
          <w:rFonts w:ascii="Times New Roman" w:hAnsi="Times New Roman" w:cs="Times New Roman"/>
        </w:rPr>
        <w:t>) periods have uniform durations throughout the Quaternary. In this approach, the ratio of interglacial to glacial time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rat</w:t>
      </w:r>
      <w:r>
        <w:rPr>
          <w:rFonts w:ascii="Times New Roman" w:hAnsi="Times New Roman" w:cs="Times New Roman"/>
        </w:rPr>
        <w:t>) is a model parameter that is estimated using the MCMC technique. The other parameters related to the timespans include the time elapsed since the last deglacial event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degla</w:t>
      </w:r>
      <w:r>
        <w:rPr>
          <w:rFonts w:ascii="Times New Roman" w:hAnsi="Times New Roman" w:cs="Times New Roman"/>
        </w:rPr>
        <w:t>) and the duration of the individual glacial periods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gla</w:t>
      </w:r>
      <w:r>
        <w:rPr>
          <w:rFonts w:ascii="Times New Roman" w:hAnsi="Times New Roman" w:cs="Times New Roman"/>
        </w:rPr>
        <w:t>). A fundamental assumption of the model approach is that interglacial periods are characterized by 100 % exposure, while glacial periods are characterized by 100 % shielding. The remaining model parameters include the interglacial erosion rate (</w:t>
      </w:r>
      <w:r>
        <w:rPr>
          <w:rFonts w:ascii="Symbol" w:hAnsi="Symbol" w:cs="Times New Roman"/>
        </w:rPr>
        <w:t></w:t>
      </w:r>
      <w:r>
        <w:rPr>
          <w:rFonts w:ascii="Times New Roman" w:hAnsi="Times New Roman" w:cs="Times New Roman"/>
          <w:vertAlign w:val="subscript"/>
        </w:rPr>
        <w:t>int</w:t>
      </w:r>
      <w:r>
        <w:rPr>
          <w:rFonts w:ascii="Times New Roman" w:hAnsi="Times New Roman" w:cs="Times New Roman"/>
        </w:rPr>
        <w:t>) and the glacial erosion rate (</w:t>
      </w:r>
      <w:r>
        <w:rPr>
          <w:rFonts w:ascii="Symbol" w:hAnsi="Symbol" w:cs="Times New Roman"/>
        </w:rPr>
        <w:t></w:t>
      </w:r>
      <w:r>
        <w:rPr>
          <w:rFonts w:ascii="Times New Roman" w:hAnsi="Times New Roman" w:cs="Times New Roman"/>
          <w:vertAlign w:val="subscript"/>
        </w:rPr>
        <w:t>gla</w:t>
      </w:r>
      <w:r>
        <w:rPr>
          <w:rFonts w:ascii="Times New Roman" w:hAnsi="Times New Roman" w:cs="Times New Roman"/>
        </w:rPr>
        <w:t>). The interglacial and glacial erosion rates are allowed to vary within bounds specified by the user, and nothing is assumed regarding their relative magnitudes.</w:t>
      </w:r>
    </w:p>
    <w:p w14:paraId="2D3A68D7" w14:textId="77777777" w:rsidR="0019650F" w:rsidRDefault="0019650F" w:rsidP="0019650F">
      <w:pPr>
        <w:ind w:left="-426"/>
        <w:rPr>
          <w:rFonts w:ascii="Apple Chancery" w:hAnsi="Apple Chancery" w:cs="Apple Chancery"/>
        </w:rPr>
      </w:pPr>
    </w:p>
    <w:p w14:paraId="00B53552" w14:textId="4DAE1558"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4</w:t>
      </w:r>
    </w:p>
    <w:p w14:paraId="63F67361" w14:textId="3295EE8C" w:rsidR="0019650F" w:rsidRPr="009146A3" w:rsidRDefault="002A48E9" w:rsidP="0019650F">
      <w:pPr>
        <w:ind w:left="-426"/>
        <w:rPr>
          <w:rFonts w:ascii="Times New Roman" w:hAnsi="Times New Roman" w:cs="Times New Roman"/>
        </w:rPr>
      </w:pPr>
      <w:r>
        <w:rPr>
          <w:rFonts w:ascii="Times New Roman" w:hAnsi="Times New Roman" w:cs="Times New Roman"/>
        </w:rPr>
        <w:t xml:space="preserve">The </w:t>
      </w:r>
      <w:r w:rsidR="009146A3">
        <w:rPr>
          <w:rFonts w:ascii="Times New Roman" w:hAnsi="Times New Roman" w:cs="Times New Roman"/>
        </w:rPr>
        <w:t xml:space="preserve">forward model is validated by comparing nuclide concentrations calculated by use of </w:t>
      </w:r>
      <w:r w:rsidR="00967EDD">
        <w:rPr>
          <w:rFonts w:ascii="Times New Roman" w:hAnsi="Times New Roman" w:cs="Times New Roman"/>
        </w:rPr>
        <w:t xml:space="preserve">two different forward models: </w:t>
      </w:r>
      <w:r>
        <w:rPr>
          <w:rFonts w:ascii="Times New Roman" w:hAnsi="Times New Roman" w:cs="Times New Roman"/>
        </w:rPr>
        <w:t>the</w:t>
      </w:r>
      <w:r w:rsidR="009146A3">
        <w:rPr>
          <w:rFonts w:ascii="Times New Roman" w:hAnsi="Times New Roman" w:cs="Times New Roman"/>
        </w:rPr>
        <w:t xml:space="preserve"> analytical, Lagrangian approach</w:t>
      </w:r>
      <w:r>
        <w:rPr>
          <w:rFonts w:ascii="Times New Roman" w:hAnsi="Times New Roman" w:cs="Times New Roman"/>
        </w:rPr>
        <w:t xml:space="preserve"> used in the MCMC analysis</w:t>
      </w:r>
      <w:r w:rsidR="00967EDD">
        <w:rPr>
          <w:rFonts w:ascii="Times New Roman" w:hAnsi="Times New Roman" w:cs="Times New Roman"/>
        </w:rPr>
        <w:t xml:space="preserve"> </w:t>
      </w:r>
      <w:r w:rsidR="003F4495">
        <w:rPr>
          <w:rFonts w:ascii="Times New Roman" w:hAnsi="Times New Roman" w:cs="Times New Roman"/>
        </w:rPr>
        <w:t>(red), and 2)</w:t>
      </w:r>
      <w:r w:rsidR="00967EDD">
        <w:rPr>
          <w:rFonts w:ascii="Times New Roman" w:hAnsi="Times New Roman" w:cs="Times New Roman"/>
        </w:rPr>
        <w:t xml:space="preserve"> </w:t>
      </w:r>
      <w:r w:rsidR="003F4495">
        <w:rPr>
          <w:rFonts w:ascii="Times New Roman" w:hAnsi="Times New Roman" w:cs="Times New Roman"/>
        </w:rPr>
        <w:t xml:space="preserve">a numerical, Eulerian approach (blue). </w:t>
      </w:r>
      <w:r w:rsidR="009A6DFE">
        <w:rPr>
          <w:rFonts w:ascii="Times New Roman" w:hAnsi="Times New Roman" w:cs="Times New Roman"/>
        </w:rPr>
        <w:t xml:space="preserve">Panel A illustrates the Lagragian (red) and Eulerian (blue) approaches to calculate the surface nuclide concentrations for a particular glacial-interglacial landscape scenario.  </w:t>
      </w:r>
      <w:r w:rsidR="003F4495">
        <w:rPr>
          <w:rFonts w:ascii="Times New Roman" w:hAnsi="Times New Roman" w:cs="Times New Roman"/>
        </w:rPr>
        <w:t>While the Lagrangian approach tracks a certain layer as it moves towards the surface due to erosion, the Eulerian approach calculates the change in concentration with time at</w:t>
      </w:r>
      <w:r w:rsidR="009C0851">
        <w:rPr>
          <w:rFonts w:ascii="Times New Roman" w:hAnsi="Times New Roman" w:cs="Times New Roman"/>
        </w:rPr>
        <w:t xml:space="preserve"> certain depths (z = 0</w:t>
      </w:r>
      <w:r w:rsidR="00A01F2D">
        <w:rPr>
          <w:rFonts w:ascii="Times New Roman" w:hAnsi="Times New Roman" w:cs="Times New Roman"/>
        </w:rPr>
        <w:t xml:space="preserve"> </w:t>
      </w:r>
      <w:r w:rsidR="00D608C3">
        <w:rPr>
          <w:rFonts w:ascii="Times New Roman" w:hAnsi="Times New Roman" w:cs="Times New Roman"/>
        </w:rPr>
        <w:t xml:space="preserve">m in panel </w:t>
      </w:r>
      <w:r w:rsidR="00D608C3">
        <w:rPr>
          <w:rFonts w:ascii="Times New Roman" w:hAnsi="Times New Roman" w:cs="Times New Roman"/>
        </w:rPr>
        <w:lastRenderedPageBreak/>
        <w:t xml:space="preserve">A). As shown in panel B, </w:t>
      </w:r>
      <w:r w:rsidR="009A6DFE">
        <w:rPr>
          <w:rFonts w:ascii="Times New Roman" w:hAnsi="Times New Roman" w:cs="Times New Roman"/>
        </w:rPr>
        <w:t xml:space="preserve">the two methods yield </w:t>
      </w:r>
      <w:r w:rsidR="00D608C3">
        <w:rPr>
          <w:rFonts w:ascii="Times New Roman" w:hAnsi="Times New Roman" w:cs="Times New Roman"/>
        </w:rPr>
        <w:t xml:space="preserve">identical, present-time </w:t>
      </w:r>
      <w:r w:rsidR="009A6DFE">
        <w:rPr>
          <w:rFonts w:ascii="Times New Roman" w:hAnsi="Times New Roman" w:cs="Times New Roman"/>
        </w:rPr>
        <w:t xml:space="preserve">nuclide concentrations </w:t>
      </w:r>
      <w:r w:rsidR="00D608C3">
        <w:rPr>
          <w:rFonts w:ascii="Times New Roman" w:hAnsi="Times New Roman" w:cs="Times New Roman"/>
        </w:rPr>
        <w:t>at all depths</w:t>
      </w:r>
      <w:r w:rsidR="003F4495">
        <w:rPr>
          <w:rFonts w:ascii="Times New Roman" w:hAnsi="Times New Roman" w:cs="Times New Roman"/>
        </w:rPr>
        <w:t xml:space="preserve">. </w:t>
      </w:r>
    </w:p>
    <w:p w14:paraId="2F22B5F0" w14:textId="0CAF007E" w:rsidR="009146A3" w:rsidRPr="009146A3" w:rsidRDefault="009146A3" w:rsidP="0019650F">
      <w:pPr>
        <w:ind w:left="-426"/>
        <w:rPr>
          <w:rFonts w:ascii="Times New Roman" w:hAnsi="Times New Roman" w:cs="Times New Roman"/>
        </w:rPr>
      </w:pPr>
      <w:r>
        <w:rPr>
          <w:rFonts w:ascii="Times New Roman" w:hAnsi="Times New Roman" w:cs="Times New Roman"/>
        </w:rPr>
        <w:t xml:space="preserve"> </w:t>
      </w:r>
    </w:p>
    <w:p w14:paraId="0A51662E" w14:textId="7EEA3B95"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5</w:t>
      </w:r>
    </w:p>
    <w:p w14:paraId="42CB3F8A" w14:textId="3E0E12B8" w:rsidR="0019650F" w:rsidRPr="009C0851" w:rsidRDefault="009C0851" w:rsidP="0019650F">
      <w:pPr>
        <w:ind w:left="-426"/>
        <w:rPr>
          <w:rFonts w:ascii="Times New Roman" w:hAnsi="Times New Roman" w:cs="Times New Roman"/>
        </w:rPr>
      </w:pPr>
      <w:r>
        <w:rPr>
          <w:rFonts w:ascii="Times New Roman" w:hAnsi="Times New Roman" w:cs="Times New Roman"/>
        </w:rPr>
        <w:t>Density cross-plots of the f</w:t>
      </w:r>
      <w:r w:rsidR="00781832">
        <w:rPr>
          <w:rFonts w:ascii="Times New Roman" w:hAnsi="Times New Roman" w:cs="Times New Roman"/>
        </w:rPr>
        <w:t xml:space="preserve">our model parameters included </w:t>
      </w:r>
      <w:r w:rsidR="00DC4C02">
        <w:rPr>
          <w:rFonts w:ascii="Times New Roman" w:hAnsi="Times New Roman" w:cs="Times New Roman"/>
        </w:rPr>
        <w:t xml:space="preserve">in </w:t>
      </w:r>
      <w:r w:rsidR="0062678C">
        <w:rPr>
          <w:rFonts w:ascii="Times New Roman" w:hAnsi="Times New Roman" w:cs="Times New Roman"/>
        </w:rPr>
        <w:t xml:space="preserve">synthetic </w:t>
      </w:r>
      <w:r w:rsidR="00482915">
        <w:rPr>
          <w:rFonts w:ascii="Times New Roman" w:hAnsi="Times New Roman" w:cs="Times New Roman"/>
        </w:rPr>
        <w:t>landscape scenario 1</w:t>
      </w:r>
      <w:r w:rsidR="00781832">
        <w:rPr>
          <w:rFonts w:ascii="Times New Roman" w:hAnsi="Times New Roman" w:cs="Times New Roman"/>
        </w:rPr>
        <w:t xml:space="preserve">, where the landscape history is estimated based on the </w:t>
      </w:r>
      <w:r w:rsidR="00781832" w:rsidRPr="00781832">
        <w:rPr>
          <w:rFonts w:ascii="Times New Roman" w:hAnsi="Times New Roman" w:cs="Times New Roman"/>
        </w:rPr>
        <w:t xml:space="preserve">global marine </w:t>
      </w:r>
      <w:r w:rsidR="00781832" w:rsidRPr="00781832">
        <w:rPr>
          <w:rFonts w:ascii="Times New Roman" w:hAnsi="Times New Roman" w:cs="Times New Roman"/>
        </w:rPr>
        <w:sym w:font="Symbol" w:char="F064"/>
      </w:r>
      <w:r w:rsidR="00781832" w:rsidRPr="00781832">
        <w:rPr>
          <w:rFonts w:ascii="Times New Roman" w:hAnsi="Times New Roman" w:cs="Times New Roman"/>
          <w:vertAlign w:val="superscript"/>
        </w:rPr>
        <w:t>18</w:t>
      </w:r>
      <w:r w:rsidR="00781832" w:rsidRPr="00781832">
        <w:rPr>
          <w:rFonts w:ascii="Times New Roman" w:hAnsi="Times New Roman" w:cs="Times New Roman"/>
        </w:rPr>
        <w:t>O stack</w:t>
      </w:r>
      <w:r w:rsidR="00482915">
        <w:rPr>
          <w:rFonts w:ascii="Times New Roman" w:hAnsi="Times New Roman" w:cs="Times New Roman"/>
        </w:rPr>
        <w:t xml:space="preserve">. The density cross-plots show the bounds of the model parameters used in the MCMC inversion and </w:t>
      </w:r>
      <w:r w:rsidR="00781832">
        <w:rPr>
          <w:rFonts w:ascii="Times New Roman" w:hAnsi="Times New Roman" w:cs="Times New Roman"/>
        </w:rPr>
        <w:t xml:space="preserve">the yellow-reddish colors indicate the family of parameters that provide the best fit to the observed nuclide concentrations. </w:t>
      </w:r>
    </w:p>
    <w:p w14:paraId="24545064" w14:textId="77777777" w:rsidR="00FB043F" w:rsidRDefault="00FB043F" w:rsidP="0019650F">
      <w:pPr>
        <w:ind w:left="-426"/>
        <w:rPr>
          <w:rFonts w:ascii="Apple Chancery" w:hAnsi="Apple Chancery" w:cs="Apple Chancery"/>
        </w:rPr>
      </w:pPr>
    </w:p>
    <w:p w14:paraId="289FB297" w14:textId="4F45B562"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6</w:t>
      </w:r>
    </w:p>
    <w:p w14:paraId="6FC9B7DE" w14:textId="24A32A6E" w:rsidR="0019650F" w:rsidRPr="00C243A3" w:rsidRDefault="00C243A3" w:rsidP="009A0069">
      <w:pPr>
        <w:ind w:left="-426"/>
        <w:rPr>
          <w:rFonts w:ascii="Times New Roman" w:hAnsi="Times New Roman" w:cs="Times New Roman"/>
        </w:rPr>
      </w:pPr>
      <w:r w:rsidRPr="00C243A3">
        <w:rPr>
          <w:rFonts w:ascii="Times New Roman" w:hAnsi="Times New Roman" w:cs="Times New Roman"/>
        </w:rPr>
        <w:t>Histograms showing the</w:t>
      </w:r>
      <w:r>
        <w:rPr>
          <w:rFonts w:ascii="Times New Roman" w:hAnsi="Times New Roman" w:cs="Times New Roman"/>
        </w:rPr>
        <w:t xml:space="preserve"> distribution of model parameters </w:t>
      </w:r>
      <w:r w:rsidR="00103DF9">
        <w:rPr>
          <w:rFonts w:ascii="Times New Roman" w:hAnsi="Times New Roman" w:cs="Times New Roman"/>
        </w:rPr>
        <w:t>used in the MCMC analysis to define the models that provide the be</w:t>
      </w:r>
      <w:r w:rsidR="009A0069">
        <w:rPr>
          <w:rFonts w:ascii="Times New Roman" w:hAnsi="Times New Roman" w:cs="Times New Roman"/>
        </w:rPr>
        <w:t xml:space="preserve">st fit to the nuclide </w:t>
      </w:r>
      <w:r w:rsidR="0062678C">
        <w:rPr>
          <w:rFonts w:ascii="Times New Roman" w:hAnsi="Times New Roman" w:cs="Times New Roman"/>
        </w:rPr>
        <w:t>concentrations calculated in synthetic</w:t>
      </w:r>
      <w:r w:rsidR="009A0069">
        <w:rPr>
          <w:rFonts w:ascii="Times New Roman" w:hAnsi="Times New Roman" w:cs="Times New Roman"/>
        </w:rPr>
        <w:t xml:space="preserve"> landscape scenario 1. In this synthetic landscape scenario, the observed nuclide concentrations are computed using the forward model and a set of known model parameters (these true model parameters are indicated by red lines). </w:t>
      </w:r>
      <w:r w:rsidR="005C6A82">
        <w:rPr>
          <w:rFonts w:ascii="Times New Roman" w:hAnsi="Times New Roman" w:cs="Times New Roman"/>
        </w:rPr>
        <w:t>In this model setup, t</w:t>
      </w:r>
      <w:r w:rsidR="009A0069">
        <w:rPr>
          <w:rFonts w:ascii="Times New Roman" w:hAnsi="Times New Roman" w:cs="Times New Roman"/>
        </w:rPr>
        <w:t>he</w:t>
      </w:r>
      <w:r w:rsidR="00AA6083">
        <w:rPr>
          <w:rFonts w:ascii="Times New Roman" w:hAnsi="Times New Roman" w:cs="Times New Roman"/>
        </w:rPr>
        <w:t xml:space="preserve"> second step of the </w:t>
      </w:r>
      <w:r w:rsidR="009A0069">
        <w:rPr>
          <w:rFonts w:ascii="Times New Roman" w:hAnsi="Times New Roman" w:cs="Times New Roman"/>
        </w:rPr>
        <w:t>MCMC analysis</w:t>
      </w:r>
      <w:r w:rsidR="00AA6083">
        <w:rPr>
          <w:rFonts w:ascii="Times New Roman" w:hAnsi="Times New Roman" w:cs="Times New Roman"/>
        </w:rPr>
        <w:t>, following the burn-in phase,</w:t>
      </w:r>
      <w:r w:rsidR="009A0069">
        <w:rPr>
          <w:rFonts w:ascii="Times New Roman" w:hAnsi="Times New Roman" w:cs="Times New Roman"/>
        </w:rPr>
        <w:t xml:space="preserve"> </w:t>
      </w:r>
      <w:r w:rsidR="005C6A82">
        <w:rPr>
          <w:rFonts w:ascii="Times New Roman" w:hAnsi="Times New Roman" w:cs="Times New Roman"/>
        </w:rPr>
        <w:t>is based on 10,000 simulations and one random walk</w:t>
      </w:r>
      <w:r w:rsidR="009A0069">
        <w:rPr>
          <w:rFonts w:ascii="Times New Roman" w:hAnsi="Times New Roman" w:cs="Times New Roman"/>
        </w:rPr>
        <w:t xml:space="preserve">. </w:t>
      </w:r>
      <w:r w:rsidR="005C6A82">
        <w:rPr>
          <w:rFonts w:ascii="Times New Roman" w:hAnsi="Times New Roman" w:cs="Times New Roman"/>
        </w:rPr>
        <w:t xml:space="preserve">To ensure </w:t>
      </w:r>
      <w:r w:rsidR="00435CEF">
        <w:rPr>
          <w:rFonts w:ascii="Times New Roman" w:hAnsi="Times New Roman" w:cs="Times New Roman"/>
        </w:rPr>
        <w:t xml:space="preserve">that the </w:t>
      </w:r>
      <w:r w:rsidR="005C6A82">
        <w:rPr>
          <w:rFonts w:ascii="Times New Roman" w:hAnsi="Times New Roman" w:cs="Times New Roman"/>
        </w:rPr>
        <w:t>parameter estimation</w:t>
      </w:r>
      <w:r w:rsidR="00435CEF">
        <w:rPr>
          <w:rFonts w:ascii="Times New Roman" w:hAnsi="Times New Roman" w:cs="Times New Roman"/>
        </w:rPr>
        <w:t xml:space="preserve"> is robust, it is possible to start several, parallel random walks with different starting points in the model space.</w:t>
      </w:r>
    </w:p>
    <w:p w14:paraId="0DDB4F01" w14:textId="77777777" w:rsidR="00EB41AE" w:rsidRDefault="00EB41AE" w:rsidP="00361CF1">
      <w:pPr>
        <w:ind w:left="-426"/>
        <w:jc w:val="center"/>
        <w:rPr>
          <w:rFonts w:ascii="Apple Chancery" w:hAnsi="Apple Chancery" w:cs="Apple Chancery"/>
        </w:rPr>
      </w:pPr>
    </w:p>
    <w:p w14:paraId="24F2DC78" w14:textId="4D0C7D7A" w:rsidR="00435CEF" w:rsidRPr="0019650F" w:rsidRDefault="00435CEF" w:rsidP="00435CE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7</w:t>
      </w:r>
    </w:p>
    <w:p w14:paraId="7153550E" w14:textId="06ED08AD" w:rsidR="00435CEF" w:rsidRDefault="00435CEF" w:rsidP="00435CEF">
      <w:pPr>
        <w:ind w:left="-426"/>
        <w:rPr>
          <w:rFonts w:ascii="Times New Roman" w:hAnsi="Times New Roman" w:cs="Times New Roman"/>
        </w:rPr>
      </w:pPr>
      <w:r>
        <w:rPr>
          <w:rFonts w:ascii="Times New Roman" w:hAnsi="Times New Roman" w:cs="Times New Roman"/>
        </w:rPr>
        <w:t xml:space="preserve">Exhumation </w:t>
      </w:r>
      <w:r w:rsidR="00C2376F">
        <w:rPr>
          <w:rFonts w:ascii="Times New Roman" w:hAnsi="Times New Roman" w:cs="Times New Roman"/>
        </w:rPr>
        <w:t>histories</w:t>
      </w:r>
      <w:r>
        <w:rPr>
          <w:rFonts w:ascii="Times New Roman" w:hAnsi="Times New Roman" w:cs="Times New Roman"/>
        </w:rPr>
        <w:t xml:space="preserve"> computed for </w:t>
      </w:r>
      <w:r w:rsidR="0062678C">
        <w:rPr>
          <w:rFonts w:ascii="Times New Roman" w:hAnsi="Times New Roman" w:cs="Times New Roman"/>
        </w:rPr>
        <w:t xml:space="preserve">synthetic </w:t>
      </w:r>
      <w:r>
        <w:rPr>
          <w:rFonts w:ascii="Times New Roman" w:hAnsi="Times New Roman" w:cs="Times New Roman"/>
        </w:rPr>
        <w:t>land</w:t>
      </w:r>
      <w:r w:rsidR="00A01F2D">
        <w:rPr>
          <w:rFonts w:ascii="Times New Roman" w:hAnsi="Times New Roman" w:cs="Times New Roman"/>
        </w:rPr>
        <w:t>scape scenario 1 based on the</w:t>
      </w:r>
      <w:r w:rsidR="00FF0EC6">
        <w:rPr>
          <w:rFonts w:ascii="Times New Roman" w:hAnsi="Times New Roman" w:cs="Times New Roman"/>
        </w:rPr>
        <w:t xml:space="preserve"> family of model parameters that provides the best fit to the observed nuclide concentrations. The shady cloud in the background demonstrates the </w:t>
      </w:r>
      <w:r w:rsidR="006677D1">
        <w:rPr>
          <w:rFonts w:ascii="Times New Roman" w:hAnsi="Times New Roman" w:cs="Times New Roman"/>
        </w:rPr>
        <w:t xml:space="preserve">landscape histories associated with the </w:t>
      </w:r>
      <w:r w:rsidR="00FF0EC6">
        <w:rPr>
          <w:rFonts w:ascii="Times New Roman" w:hAnsi="Times New Roman" w:cs="Times New Roman"/>
        </w:rPr>
        <w:t xml:space="preserve">10,000 simulations </w:t>
      </w:r>
      <w:r w:rsidR="006677D1">
        <w:rPr>
          <w:rFonts w:ascii="Times New Roman" w:hAnsi="Times New Roman" w:cs="Times New Roman"/>
        </w:rPr>
        <w:t>applied in the second step of the MCMC analysis</w:t>
      </w:r>
      <w:r w:rsidR="00FF0EC6">
        <w:rPr>
          <w:rFonts w:ascii="Times New Roman" w:hAnsi="Times New Roman" w:cs="Times New Roman"/>
        </w:rPr>
        <w:t xml:space="preserve">. </w:t>
      </w:r>
      <w:r w:rsidR="00C2376F">
        <w:rPr>
          <w:rFonts w:ascii="Times New Roman" w:hAnsi="Times New Roman" w:cs="Times New Roman"/>
        </w:rPr>
        <w:t>The depth and time units were binned and the shading reflects the number of simulations pass</w:t>
      </w:r>
      <w:r w:rsidR="006677D1">
        <w:rPr>
          <w:rFonts w:ascii="Times New Roman" w:hAnsi="Times New Roman" w:cs="Times New Roman"/>
        </w:rPr>
        <w:t>ing</w:t>
      </w:r>
      <w:r w:rsidR="00C2376F">
        <w:rPr>
          <w:rFonts w:ascii="Times New Roman" w:hAnsi="Times New Roman" w:cs="Times New Roman"/>
        </w:rPr>
        <w:t xml:space="preserve"> through the bins. </w:t>
      </w:r>
      <w:r w:rsidR="00FF0EC6">
        <w:rPr>
          <w:rFonts w:ascii="Times New Roman" w:hAnsi="Times New Roman" w:cs="Times New Roman"/>
        </w:rPr>
        <w:t>The black line denotes the median value</w:t>
      </w:r>
      <w:r w:rsidR="006643DE">
        <w:rPr>
          <w:rFonts w:ascii="Times New Roman" w:hAnsi="Times New Roman" w:cs="Times New Roman"/>
        </w:rPr>
        <w:t>,</w:t>
      </w:r>
      <w:r w:rsidR="00FF0EC6">
        <w:rPr>
          <w:rFonts w:ascii="Times New Roman" w:hAnsi="Times New Roman" w:cs="Times New Roman"/>
        </w:rPr>
        <w:t xml:space="preserve"> </w:t>
      </w:r>
      <w:r w:rsidR="00C2376F">
        <w:rPr>
          <w:rFonts w:ascii="Times New Roman" w:hAnsi="Times New Roman" w:cs="Times New Roman"/>
        </w:rPr>
        <w:t xml:space="preserve">whereas the red lines denote the 25% and 75% quartiles. </w:t>
      </w:r>
      <w:r w:rsidR="0062678C">
        <w:rPr>
          <w:rFonts w:ascii="Times New Roman" w:hAnsi="Times New Roman" w:cs="Times New Roman"/>
        </w:rPr>
        <w:t xml:space="preserve">The MCMC analysis is based on four nuclides and observations from the surface only. </w:t>
      </w:r>
      <w:r w:rsidR="00C2376F">
        <w:rPr>
          <w:rFonts w:ascii="Times New Roman" w:hAnsi="Times New Roman" w:cs="Times New Roman"/>
        </w:rPr>
        <w:t>The magenta line shows the true exhumation history.</w:t>
      </w:r>
      <w:r w:rsidR="006677D1">
        <w:rPr>
          <w:rFonts w:ascii="Times New Roman" w:hAnsi="Times New Roman" w:cs="Times New Roman"/>
        </w:rPr>
        <w:t xml:space="preserve"> </w:t>
      </w:r>
      <w:r w:rsidR="0062678C">
        <w:rPr>
          <w:rFonts w:ascii="Times New Roman" w:hAnsi="Times New Roman" w:cs="Times New Roman"/>
        </w:rPr>
        <w:t xml:space="preserve">In landscape scenario 1, the observations </w:t>
      </w:r>
      <w:r w:rsidR="00C77D03">
        <w:rPr>
          <w:rFonts w:ascii="Times New Roman" w:hAnsi="Times New Roman" w:cs="Times New Roman"/>
        </w:rPr>
        <w:t>consist of four nuclide concentrations</w:t>
      </w:r>
      <w:r w:rsidR="0062678C">
        <w:rPr>
          <w:rFonts w:ascii="Times New Roman" w:hAnsi="Times New Roman" w:cs="Times New Roman"/>
        </w:rPr>
        <w:t xml:space="preserve"> (</w:t>
      </w:r>
      <w:r w:rsidR="0062678C" w:rsidRPr="0062678C">
        <w:rPr>
          <w:rFonts w:ascii="Times New Roman" w:hAnsi="Times New Roman" w:cs="Times New Roman"/>
          <w:vertAlign w:val="superscript"/>
        </w:rPr>
        <w:t>10</w:t>
      </w:r>
      <w:r w:rsidR="0062678C">
        <w:rPr>
          <w:rFonts w:ascii="Times New Roman" w:hAnsi="Times New Roman" w:cs="Times New Roman"/>
        </w:rPr>
        <w:t xml:space="preserve">Be, </w:t>
      </w:r>
      <w:r w:rsidR="0062678C" w:rsidRPr="0062678C">
        <w:rPr>
          <w:rFonts w:ascii="Times New Roman" w:hAnsi="Times New Roman" w:cs="Times New Roman"/>
          <w:vertAlign w:val="superscript"/>
        </w:rPr>
        <w:t>26</w:t>
      </w:r>
      <w:r w:rsidR="0062678C">
        <w:rPr>
          <w:rFonts w:ascii="Times New Roman" w:hAnsi="Times New Roman" w:cs="Times New Roman"/>
        </w:rPr>
        <w:t xml:space="preserve">Al, </w:t>
      </w:r>
      <w:r w:rsidR="0062678C" w:rsidRPr="0062678C">
        <w:rPr>
          <w:rFonts w:ascii="Times New Roman" w:hAnsi="Times New Roman" w:cs="Times New Roman"/>
          <w:vertAlign w:val="superscript"/>
        </w:rPr>
        <w:t>14</w:t>
      </w:r>
      <w:r w:rsidR="0062678C">
        <w:rPr>
          <w:rFonts w:ascii="Times New Roman" w:hAnsi="Times New Roman" w:cs="Times New Roman"/>
        </w:rPr>
        <w:t xml:space="preserve">C, and </w:t>
      </w:r>
      <w:r w:rsidR="0062678C" w:rsidRPr="0062678C">
        <w:rPr>
          <w:rFonts w:ascii="Times New Roman" w:hAnsi="Times New Roman" w:cs="Times New Roman"/>
          <w:vertAlign w:val="superscript"/>
        </w:rPr>
        <w:t>21</w:t>
      </w:r>
      <w:r w:rsidR="0062678C">
        <w:rPr>
          <w:rFonts w:ascii="Times New Roman" w:hAnsi="Times New Roman" w:cs="Times New Roman"/>
        </w:rPr>
        <w:t xml:space="preserve">Ne) </w:t>
      </w:r>
      <w:r w:rsidR="00C77D03">
        <w:rPr>
          <w:rFonts w:ascii="Times New Roman" w:hAnsi="Times New Roman" w:cs="Times New Roman"/>
        </w:rPr>
        <w:t>from</w:t>
      </w:r>
      <w:r w:rsidR="0062678C">
        <w:rPr>
          <w:rFonts w:ascii="Times New Roman" w:hAnsi="Times New Roman" w:cs="Times New Roman"/>
        </w:rPr>
        <w:t xml:space="preserve"> a surface sample (z = 0 m).</w:t>
      </w:r>
    </w:p>
    <w:p w14:paraId="1F52A048" w14:textId="77777777" w:rsidR="00435CEF" w:rsidRDefault="00435CEF" w:rsidP="00435CEF">
      <w:pPr>
        <w:ind w:left="-426"/>
        <w:rPr>
          <w:rFonts w:ascii="Apple Chancery" w:hAnsi="Apple Chancery" w:cs="Apple Chancery"/>
        </w:rPr>
      </w:pPr>
    </w:p>
    <w:p w14:paraId="7315A83B" w14:textId="0ED03235" w:rsidR="00435CEF" w:rsidRPr="0019650F" w:rsidRDefault="00435CEF" w:rsidP="00435CE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8</w:t>
      </w:r>
    </w:p>
    <w:p w14:paraId="7923F25C" w14:textId="195AB28D" w:rsidR="00435CEF" w:rsidRDefault="0027465F" w:rsidP="00435CEF">
      <w:pPr>
        <w:ind w:left="-426"/>
        <w:rPr>
          <w:rFonts w:ascii="Times New Roman" w:hAnsi="Times New Roman" w:cs="Times New Roman"/>
        </w:rPr>
      </w:pPr>
      <w:r>
        <w:rPr>
          <w:rFonts w:ascii="Times New Roman" w:hAnsi="Times New Roman" w:cs="Times New Roman"/>
        </w:rPr>
        <w:t xml:space="preserve">Exhumation histories computed for synthetic landscape scenario 2, based on </w:t>
      </w:r>
      <w:r w:rsidRPr="0027465F">
        <w:rPr>
          <w:rFonts w:ascii="Times New Roman" w:hAnsi="Times New Roman" w:cs="Times New Roman"/>
          <w:vertAlign w:val="superscript"/>
        </w:rPr>
        <w:t>10</w:t>
      </w:r>
      <w:r>
        <w:rPr>
          <w:rFonts w:ascii="Times New Roman" w:hAnsi="Times New Roman" w:cs="Times New Roman"/>
        </w:rPr>
        <w:t xml:space="preserve">Be, </w:t>
      </w:r>
      <w:r w:rsidRPr="0027465F">
        <w:rPr>
          <w:rFonts w:ascii="Times New Roman" w:hAnsi="Times New Roman" w:cs="Times New Roman"/>
          <w:vertAlign w:val="superscript"/>
        </w:rPr>
        <w:t>26</w:t>
      </w:r>
      <w:r>
        <w:rPr>
          <w:rFonts w:ascii="Times New Roman" w:hAnsi="Times New Roman" w:cs="Times New Roman"/>
        </w:rPr>
        <w:t xml:space="preserve">Al, </w:t>
      </w:r>
      <w:r w:rsidRPr="0027465F">
        <w:rPr>
          <w:rFonts w:ascii="Times New Roman" w:hAnsi="Times New Roman" w:cs="Times New Roman"/>
          <w:vertAlign w:val="superscript"/>
        </w:rPr>
        <w:t>14</w:t>
      </w:r>
      <w:r>
        <w:rPr>
          <w:rFonts w:ascii="Times New Roman" w:hAnsi="Times New Roman" w:cs="Times New Roman"/>
        </w:rPr>
        <w:t xml:space="preserve">C, and </w:t>
      </w:r>
      <w:r w:rsidRPr="0027465F">
        <w:rPr>
          <w:rFonts w:ascii="Times New Roman" w:hAnsi="Times New Roman" w:cs="Times New Roman"/>
          <w:vertAlign w:val="superscript"/>
        </w:rPr>
        <w:t>21</w:t>
      </w:r>
      <w:r>
        <w:rPr>
          <w:rFonts w:ascii="Times New Roman" w:hAnsi="Times New Roman" w:cs="Times New Roman"/>
        </w:rPr>
        <w:t>Ne concentrations from the surface (z = 0 m). The shady cloud in the background demonstrates the landscape histories associated wit</w:t>
      </w:r>
      <w:r w:rsidR="000F3B97">
        <w:rPr>
          <w:rFonts w:ascii="Times New Roman" w:hAnsi="Times New Roman" w:cs="Times New Roman"/>
        </w:rPr>
        <w:t>h the 10,000 simulations used to constrain the best-fitting model parameters</w:t>
      </w:r>
      <w:r>
        <w:rPr>
          <w:rFonts w:ascii="Times New Roman" w:hAnsi="Times New Roman" w:cs="Times New Roman"/>
        </w:rPr>
        <w:t xml:space="preserve">. The black line denotes the median value, whereas the red lines denote the 25% and 75% quartiles. The magenta line shows the true exhumation history. </w:t>
      </w:r>
    </w:p>
    <w:p w14:paraId="384E9AA9" w14:textId="77777777" w:rsidR="0027465F" w:rsidRDefault="0027465F" w:rsidP="00435CEF">
      <w:pPr>
        <w:ind w:left="-426"/>
        <w:rPr>
          <w:rFonts w:ascii="Apple Chancery" w:hAnsi="Apple Chancery" w:cs="Apple Chancery"/>
        </w:rPr>
      </w:pPr>
    </w:p>
    <w:p w14:paraId="0FC868AB" w14:textId="278120AD" w:rsidR="00435CEF" w:rsidRDefault="00435CEF" w:rsidP="00435CE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9</w:t>
      </w:r>
    </w:p>
    <w:p w14:paraId="39388CD2" w14:textId="27A5A8A3" w:rsidR="0027465F" w:rsidRDefault="0027465F" w:rsidP="0027465F">
      <w:pPr>
        <w:ind w:left="-426"/>
        <w:rPr>
          <w:rFonts w:ascii="Times New Roman" w:hAnsi="Times New Roman" w:cs="Times New Roman"/>
        </w:rPr>
      </w:pPr>
      <w:r>
        <w:rPr>
          <w:rFonts w:ascii="Times New Roman" w:hAnsi="Times New Roman" w:cs="Times New Roman"/>
        </w:rPr>
        <w:t xml:space="preserve">Exhumation histories computed for synthetic landscape scenario 2, based solely on </w:t>
      </w:r>
      <w:r w:rsidRPr="0027465F">
        <w:rPr>
          <w:rFonts w:ascii="Times New Roman" w:hAnsi="Times New Roman" w:cs="Times New Roman"/>
          <w:vertAlign w:val="superscript"/>
        </w:rPr>
        <w:t>10</w:t>
      </w:r>
      <w:r>
        <w:rPr>
          <w:rFonts w:ascii="Times New Roman" w:hAnsi="Times New Roman" w:cs="Times New Roman"/>
        </w:rPr>
        <w:t xml:space="preserve">Be and </w:t>
      </w:r>
      <w:r w:rsidRPr="0027465F">
        <w:rPr>
          <w:rFonts w:ascii="Times New Roman" w:hAnsi="Times New Roman" w:cs="Times New Roman"/>
          <w:vertAlign w:val="superscript"/>
        </w:rPr>
        <w:t>26</w:t>
      </w:r>
      <w:r>
        <w:rPr>
          <w:rFonts w:ascii="Times New Roman" w:hAnsi="Times New Roman" w:cs="Times New Roman"/>
        </w:rPr>
        <w:t xml:space="preserve">Al concentrations from the surface (z = 0 m). The shady cloud in the background demonstrates the landscape histories associated with the 10,000 simulations </w:t>
      </w:r>
      <w:r w:rsidR="000F3B97">
        <w:rPr>
          <w:rFonts w:ascii="Times New Roman" w:hAnsi="Times New Roman" w:cs="Times New Roman"/>
        </w:rPr>
        <w:t>used to constrain the best-fitting model parameters</w:t>
      </w:r>
      <w:r>
        <w:rPr>
          <w:rFonts w:ascii="Times New Roman" w:hAnsi="Times New Roman" w:cs="Times New Roman"/>
        </w:rPr>
        <w:t xml:space="preserve">. The black line denotes the median value, whereas the red lines denote the 25% and 75% quartiles. The magenta line shows the true exhumation history. </w:t>
      </w:r>
    </w:p>
    <w:p w14:paraId="757E87D9" w14:textId="77777777" w:rsidR="00E40AE3" w:rsidRDefault="00E40AE3" w:rsidP="00435CEF">
      <w:pPr>
        <w:ind w:left="-426"/>
        <w:rPr>
          <w:rFonts w:ascii="Times New Roman" w:hAnsi="Times New Roman" w:cs="Times New Roman"/>
          <w:b/>
        </w:rPr>
      </w:pPr>
    </w:p>
    <w:p w14:paraId="1ED16106" w14:textId="2F4421DE" w:rsidR="00E40AE3" w:rsidRPr="0019650F" w:rsidRDefault="00E40AE3" w:rsidP="00E40AE3">
      <w:pPr>
        <w:ind w:left="-426"/>
        <w:rPr>
          <w:rFonts w:ascii="Times New Roman" w:hAnsi="Times New Roman" w:cs="Times New Roman"/>
          <w:b/>
        </w:rPr>
      </w:pPr>
      <w:r>
        <w:rPr>
          <w:rFonts w:ascii="Times New Roman" w:hAnsi="Times New Roman" w:cs="Times New Roman"/>
          <w:b/>
        </w:rPr>
        <w:t>Figure 10</w:t>
      </w:r>
    </w:p>
    <w:p w14:paraId="497F2343" w14:textId="443CF4C7" w:rsidR="0027465F" w:rsidRDefault="0027465F" w:rsidP="0027465F">
      <w:pPr>
        <w:ind w:left="-426"/>
        <w:rPr>
          <w:rFonts w:ascii="Times New Roman" w:hAnsi="Times New Roman" w:cs="Times New Roman"/>
        </w:rPr>
      </w:pPr>
      <w:r>
        <w:rPr>
          <w:rFonts w:ascii="Times New Roman" w:hAnsi="Times New Roman" w:cs="Times New Roman"/>
        </w:rPr>
        <w:lastRenderedPageBreak/>
        <w:t xml:space="preserve">Exhumation histories computed for synthetic landscape scenario 2, based on </w:t>
      </w:r>
      <w:r w:rsidRPr="0027465F">
        <w:rPr>
          <w:rFonts w:ascii="Times New Roman" w:hAnsi="Times New Roman" w:cs="Times New Roman"/>
          <w:vertAlign w:val="superscript"/>
        </w:rPr>
        <w:t>10</w:t>
      </w:r>
      <w:r>
        <w:rPr>
          <w:rFonts w:ascii="Times New Roman" w:hAnsi="Times New Roman" w:cs="Times New Roman"/>
        </w:rPr>
        <w:t xml:space="preserve">Be, </w:t>
      </w:r>
      <w:r w:rsidRPr="0027465F">
        <w:rPr>
          <w:rFonts w:ascii="Times New Roman" w:hAnsi="Times New Roman" w:cs="Times New Roman"/>
          <w:vertAlign w:val="superscript"/>
        </w:rPr>
        <w:t>26</w:t>
      </w:r>
      <w:r>
        <w:rPr>
          <w:rFonts w:ascii="Times New Roman" w:hAnsi="Times New Roman" w:cs="Times New Roman"/>
        </w:rPr>
        <w:t xml:space="preserve">Al, </w:t>
      </w:r>
      <w:r w:rsidRPr="0027465F">
        <w:rPr>
          <w:rFonts w:ascii="Times New Roman" w:hAnsi="Times New Roman" w:cs="Times New Roman"/>
          <w:vertAlign w:val="superscript"/>
        </w:rPr>
        <w:t>14</w:t>
      </w:r>
      <w:r>
        <w:rPr>
          <w:rFonts w:ascii="Times New Roman" w:hAnsi="Times New Roman" w:cs="Times New Roman"/>
        </w:rPr>
        <w:t xml:space="preserve">C, and </w:t>
      </w:r>
      <w:r w:rsidRPr="0027465F">
        <w:rPr>
          <w:rFonts w:ascii="Times New Roman" w:hAnsi="Times New Roman" w:cs="Times New Roman"/>
          <w:vertAlign w:val="superscript"/>
        </w:rPr>
        <w:t>21</w:t>
      </w:r>
      <w:r>
        <w:rPr>
          <w:rFonts w:ascii="Times New Roman" w:hAnsi="Times New Roman" w:cs="Times New Roman"/>
        </w:rPr>
        <w:t xml:space="preserve">Ne concentrations </w:t>
      </w:r>
      <w:r w:rsidR="000F3B97">
        <w:rPr>
          <w:rFonts w:ascii="Times New Roman" w:hAnsi="Times New Roman" w:cs="Times New Roman"/>
        </w:rPr>
        <w:t xml:space="preserve">obtained </w:t>
      </w:r>
      <w:r>
        <w:rPr>
          <w:rFonts w:ascii="Times New Roman" w:hAnsi="Times New Roman" w:cs="Times New Roman"/>
        </w:rPr>
        <w:t xml:space="preserve">from a depth profile (z = 0, 0.3, 1, 3, 10 m). The shady cloud in the background demonstrates the landscape histories associated with the 10,000 simulations </w:t>
      </w:r>
      <w:r w:rsidR="000F3B97">
        <w:rPr>
          <w:rFonts w:ascii="Times New Roman" w:hAnsi="Times New Roman" w:cs="Times New Roman"/>
        </w:rPr>
        <w:t>used to constrain the best-fitting model parameters</w:t>
      </w:r>
      <w:r>
        <w:rPr>
          <w:rFonts w:ascii="Times New Roman" w:hAnsi="Times New Roman" w:cs="Times New Roman"/>
        </w:rPr>
        <w:t xml:space="preserve">. The black line denotes the median value, whereas the red lines denote the 25% and 75% quartiles. The magenta line shows the true exhumation history. </w:t>
      </w:r>
    </w:p>
    <w:p w14:paraId="122E8C84" w14:textId="77777777" w:rsidR="00E40AE3" w:rsidRDefault="00E40AE3" w:rsidP="00435CEF">
      <w:pPr>
        <w:ind w:left="-426"/>
        <w:rPr>
          <w:rFonts w:ascii="Times New Roman" w:hAnsi="Times New Roman" w:cs="Times New Roman"/>
          <w:b/>
        </w:rPr>
      </w:pPr>
    </w:p>
    <w:p w14:paraId="6183D814" w14:textId="77777777" w:rsidR="00E40AE3" w:rsidRDefault="00E40AE3" w:rsidP="00435CEF">
      <w:pPr>
        <w:ind w:left="-426"/>
        <w:rPr>
          <w:rFonts w:ascii="Times New Roman" w:hAnsi="Times New Roman" w:cs="Times New Roman"/>
          <w:b/>
        </w:rPr>
      </w:pPr>
    </w:p>
    <w:p w14:paraId="5A63FAB4" w14:textId="57EDC196" w:rsidR="00E40AE3" w:rsidRPr="0019650F" w:rsidRDefault="00E40AE3" w:rsidP="00E40AE3">
      <w:pPr>
        <w:ind w:left="-426"/>
        <w:rPr>
          <w:rFonts w:ascii="Times New Roman" w:hAnsi="Times New Roman" w:cs="Times New Roman"/>
          <w:b/>
        </w:rPr>
      </w:pPr>
      <w:r>
        <w:rPr>
          <w:rFonts w:ascii="Times New Roman" w:hAnsi="Times New Roman" w:cs="Times New Roman"/>
          <w:b/>
        </w:rPr>
        <w:t>Figure 11</w:t>
      </w:r>
    </w:p>
    <w:p w14:paraId="1A055A40" w14:textId="1315B913" w:rsidR="00E40AE3" w:rsidRPr="0019650F" w:rsidRDefault="000F3B97" w:rsidP="00435CEF">
      <w:pPr>
        <w:ind w:left="-426"/>
        <w:rPr>
          <w:rFonts w:ascii="Times New Roman" w:hAnsi="Times New Roman" w:cs="Times New Roman"/>
          <w:b/>
        </w:rPr>
      </w:pPr>
      <w:r>
        <w:rPr>
          <w:rFonts w:ascii="Times New Roman" w:hAnsi="Times New Roman" w:cs="Times New Roman"/>
        </w:rPr>
        <w:t xml:space="preserve">Exhumation history computed for a sample (GU110) collected from an elevation of 745 m </w:t>
      </w:r>
      <w:proofErr w:type="spellStart"/>
      <w:r>
        <w:rPr>
          <w:rFonts w:ascii="Times New Roman" w:hAnsi="Times New Roman" w:cs="Times New Roman"/>
        </w:rPr>
        <w:t>a.s.l</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the </w:t>
      </w:r>
      <w:proofErr w:type="spellStart"/>
      <w:r>
        <w:rPr>
          <w:rFonts w:ascii="Times New Roman" w:hAnsi="Times New Roman" w:cs="Times New Roman"/>
        </w:rPr>
        <w:t>Upernavik</w:t>
      </w:r>
      <w:proofErr w:type="spellEnd"/>
      <w:r>
        <w:rPr>
          <w:rFonts w:ascii="Times New Roman" w:hAnsi="Times New Roman" w:cs="Times New Roman"/>
        </w:rPr>
        <w:t xml:space="preserve"> area, W. Greenland. </w:t>
      </w:r>
      <w:r w:rsidR="00D6582D">
        <w:rPr>
          <w:rFonts w:ascii="Times New Roman" w:hAnsi="Times New Roman" w:cs="Times New Roman"/>
        </w:rPr>
        <w:t xml:space="preserve">The MCMC analysis is based on 10,000 simulations and measured concentrations of </w:t>
      </w:r>
      <w:r w:rsidR="00D6582D" w:rsidRPr="00D6582D">
        <w:rPr>
          <w:rFonts w:ascii="Times New Roman" w:hAnsi="Times New Roman" w:cs="Times New Roman"/>
          <w:vertAlign w:val="superscript"/>
        </w:rPr>
        <w:t>10</w:t>
      </w:r>
      <w:r w:rsidR="00D6582D">
        <w:rPr>
          <w:rFonts w:ascii="Times New Roman" w:hAnsi="Times New Roman" w:cs="Times New Roman"/>
        </w:rPr>
        <w:t xml:space="preserve">Be and </w:t>
      </w:r>
      <w:r w:rsidR="00D6582D" w:rsidRPr="00D6582D">
        <w:rPr>
          <w:rFonts w:ascii="Times New Roman" w:hAnsi="Times New Roman" w:cs="Times New Roman"/>
          <w:vertAlign w:val="superscript"/>
        </w:rPr>
        <w:t>26</w:t>
      </w:r>
      <w:r w:rsidR="00D6582D">
        <w:rPr>
          <w:rFonts w:ascii="Times New Roman" w:hAnsi="Times New Roman" w:cs="Times New Roman"/>
        </w:rPr>
        <w:t>Al.</w:t>
      </w:r>
      <w:r>
        <w:rPr>
          <w:rFonts w:ascii="Times New Roman" w:hAnsi="Times New Roman" w:cs="Times New Roman"/>
        </w:rPr>
        <w:t xml:space="preserve"> The black line denotes the median value, whereas the red lines denote the 25% and 75% quartiles.</w:t>
      </w:r>
    </w:p>
    <w:p w14:paraId="620FB610" w14:textId="77777777" w:rsidR="00435CEF" w:rsidRDefault="00435CEF" w:rsidP="00435CEF">
      <w:pPr>
        <w:ind w:left="-426"/>
        <w:rPr>
          <w:rFonts w:ascii="Apple Chancery" w:hAnsi="Apple Chancery" w:cs="Apple Chancery"/>
        </w:rPr>
      </w:pPr>
    </w:p>
    <w:p w14:paraId="7AD4D0B4" w14:textId="77777777" w:rsidR="00435CEF" w:rsidRDefault="00435CEF" w:rsidP="00361CF1">
      <w:pPr>
        <w:ind w:left="-426"/>
        <w:jc w:val="center"/>
        <w:rPr>
          <w:rFonts w:ascii="Apple Chancery" w:hAnsi="Apple Chancery" w:cs="Apple Chancery"/>
        </w:rPr>
      </w:pPr>
    </w:p>
    <w:p w14:paraId="51578F49" w14:textId="77777777" w:rsidR="00435CEF" w:rsidRDefault="00435CEF" w:rsidP="00361CF1">
      <w:pPr>
        <w:ind w:left="-426"/>
        <w:jc w:val="center"/>
        <w:rPr>
          <w:rFonts w:ascii="Apple Chancery" w:hAnsi="Apple Chancery" w:cs="Apple Chancery"/>
        </w:rPr>
      </w:pPr>
    </w:p>
    <w:p w14:paraId="2720D423" w14:textId="77777777" w:rsidR="00435CEF" w:rsidRDefault="00435CEF" w:rsidP="00361CF1">
      <w:pPr>
        <w:ind w:left="-426"/>
        <w:jc w:val="center"/>
        <w:rPr>
          <w:rFonts w:ascii="Apple Chancery" w:hAnsi="Apple Chancery" w:cs="Apple Chancery"/>
        </w:rPr>
      </w:pPr>
    </w:p>
    <w:p w14:paraId="31771CC8" w14:textId="77777777" w:rsidR="00435CEF" w:rsidRDefault="00435CEF" w:rsidP="00361CF1">
      <w:pPr>
        <w:ind w:left="-426"/>
        <w:jc w:val="center"/>
        <w:rPr>
          <w:rFonts w:ascii="Apple Chancery" w:hAnsi="Apple Chancery" w:cs="Apple Chancery"/>
        </w:rPr>
      </w:pPr>
    </w:p>
    <w:p w14:paraId="4197E4DF" w14:textId="77777777" w:rsidR="00435CEF" w:rsidRDefault="00435CEF" w:rsidP="00361CF1">
      <w:pPr>
        <w:ind w:left="-426"/>
        <w:jc w:val="center"/>
        <w:rPr>
          <w:rFonts w:ascii="Apple Chancery" w:hAnsi="Apple Chancery" w:cs="Apple Chancery"/>
        </w:rPr>
      </w:pPr>
    </w:p>
    <w:p w14:paraId="121C0B15" w14:textId="77777777" w:rsidR="00EB41AE" w:rsidRDefault="00EB41AE" w:rsidP="00EB41AE">
      <w:pPr>
        <w:ind w:left="-426"/>
        <w:rPr>
          <w:rFonts w:ascii="Times New Roman" w:hAnsi="Times New Roman" w:cs="Times New Roman"/>
        </w:rPr>
      </w:pPr>
      <w:r>
        <w:rPr>
          <w:rFonts w:ascii="Times New Roman" w:hAnsi="Times New Roman" w:cs="Times New Roman"/>
        </w:rPr>
        <w:t xml:space="preserve">The forward simulation provides simulated concentrations for the four nuclides in the model, which subsequently are used in the MCMC approach as observed concentrations, each associated with a specified uncertainty (here taken to be 2% for all nuclides).   </w:t>
      </w:r>
    </w:p>
    <w:p w14:paraId="317289C5" w14:textId="77777777" w:rsidR="00EB41AE" w:rsidRDefault="00EB41AE" w:rsidP="00361CF1">
      <w:pPr>
        <w:ind w:left="-426"/>
        <w:jc w:val="center"/>
        <w:rPr>
          <w:rFonts w:ascii="Apple Chancery" w:hAnsi="Apple Chancery" w:cs="Apple Chancery"/>
        </w:rPr>
      </w:pPr>
    </w:p>
    <w:p w14:paraId="2F5D9F0B" w14:textId="77777777" w:rsidR="005E0719" w:rsidRDefault="005E0719" w:rsidP="00361CF1">
      <w:pPr>
        <w:ind w:left="-426"/>
        <w:jc w:val="center"/>
        <w:rPr>
          <w:rFonts w:ascii="Apple Chancery" w:hAnsi="Apple Chancery" w:cs="Apple Chancery"/>
        </w:rPr>
      </w:pPr>
    </w:p>
    <w:p w14:paraId="35AB2264" w14:textId="77777777" w:rsidR="005E0719" w:rsidRDefault="005E0719" w:rsidP="00361CF1">
      <w:pPr>
        <w:ind w:left="-426"/>
        <w:jc w:val="center"/>
        <w:rPr>
          <w:rFonts w:ascii="Apple Chancery" w:hAnsi="Apple Chancery" w:cs="Apple Chancery"/>
        </w:rPr>
      </w:pPr>
    </w:p>
    <w:p w14:paraId="7034EA3D" w14:textId="77777777" w:rsidR="005E0719" w:rsidRPr="00607D2A" w:rsidRDefault="005E0719" w:rsidP="005E0719">
      <w:pPr>
        <w:ind w:left="-426"/>
        <w:rPr>
          <w:rFonts w:ascii="Times New Roman" w:hAnsi="Times New Roman" w:cs="Times New Roman"/>
        </w:rPr>
      </w:pPr>
      <w:r w:rsidRPr="00607D2A">
        <w:rPr>
          <w:rFonts w:ascii="Times New Roman" w:hAnsi="Times New Roman" w:cs="Times New Roman"/>
        </w:rPr>
        <w:t>Importance of the degree of smoothing</w:t>
      </w:r>
    </w:p>
    <w:p w14:paraId="390B11FC" w14:textId="77777777" w:rsidR="005E0719" w:rsidRPr="00BB30BF" w:rsidRDefault="005E0719" w:rsidP="005E0719">
      <w:pPr>
        <w:ind w:left="-426"/>
        <w:rPr>
          <w:rFonts w:ascii="Times New Roman" w:hAnsi="Times New Roman" w:cs="Times New Roman"/>
          <w:b/>
        </w:rPr>
      </w:pPr>
    </w:p>
    <w:p w14:paraId="78BDBE3F" w14:textId="77777777" w:rsidR="005E0719" w:rsidRDefault="005E0719" w:rsidP="005E0719">
      <w:pPr>
        <w:ind w:left="-426"/>
        <w:rPr>
          <w:rFonts w:ascii="Times New Roman" w:hAnsi="Times New Roman" w:cs="Times New Roman"/>
        </w:rPr>
      </w:pPr>
      <w:r w:rsidRPr="00607D2A">
        <w:rPr>
          <w:rFonts w:ascii="Times New Roman" w:hAnsi="Times New Roman" w:cs="Times New Roman"/>
        </w:rPr>
        <w:t xml:space="preserve">Use </w:t>
      </w:r>
      <w:r>
        <w:rPr>
          <w:rFonts w:ascii="Times New Roman" w:hAnsi="Times New Roman" w:cs="Times New Roman"/>
        </w:rPr>
        <w:t xml:space="preserve">of </w:t>
      </w:r>
      <w:r w:rsidRPr="00607D2A">
        <w:rPr>
          <w:rFonts w:ascii="Times New Roman" w:hAnsi="Times New Roman" w:cs="Times New Roman"/>
        </w:rPr>
        <w:t xml:space="preserve">d18O-threshold values </w:t>
      </w:r>
    </w:p>
    <w:p w14:paraId="22385E97" w14:textId="77777777" w:rsidR="005E0719" w:rsidRDefault="005E0719" w:rsidP="005E0719">
      <w:pPr>
        <w:ind w:left="-426"/>
        <w:rPr>
          <w:rFonts w:ascii="Times New Roman" w:hAnsi="Times New Roman" w:cs="Times New Roman"/>
        </w:rPr>
      </w:pPr>
    </w:p>
    <w:p w14:paraId="67918951" w14:textId="77777777" w:rsidR="005E0719" w:rsidRDefault="005E0719" w:rsidP="005E0719">
      <w:pPr>
        <w:ind w:left="-426"/>
        <w:rPr>
          <w:rFonts w:ascii="Times New Roman" w:hAnsi="Times New Roman" w:cs="Times New Roman"/>
        </w:rPr>
      </w:pPr>
      <w:r>
        <w:rPr>
          <w:rFonts w:ascii="Times New Roman" w:hAnsi="Times New Roman" w:cs="Times New Roman"/>
        </w:rPr>
        <w:t>Flexibility</w:t>
      </w:r>
    </w:p>
    <w:p w14:paraId="554DC6AF" w14:textId="77777777" w:rsidR="005E0719" w:rsidRDefault="005E0719" w:rsidP="005E0719">
      <w:pPr>
        <w:pStyle w:val="ListParagraph"/>
        <w:numPr>
          <w:ilvl w:val="0"/>
          <w:numId w:val="2"/>
        </w:numPr>
        <w:rPr>
          <w:rFonts w:ascii="Times New Roman" w:hAnsi="Times New Roman" w:cs="Times New Roman"/>
        </w:rPr>
      </w:pPr>
      <w:r>
        <w:rPr>
          <w:rFonts w:ascii="Times New Roman" w:hAnsi="Times New Roman" w:cs="Times New Roman"/>
        </w:rPr>
        <w:t>A priori knowledge of past glacial-interglacial transitions (as time vector)</w:t>
      </w:r>
    </w:p>
    <w:p w14:paraId="23CC14BF" w14:textId="77777777" w:rsidR="005E0719" w:rsidRPr="00607D2A" w:rsidRDefault="005E0719" w:rsidP="005E0719">
      <w:pPr>
        <w:pStyle w:val="ListParagraph"/>
        <w:numPr>
          <w:ilvl w:val="0"/>
          <w:numId w:val="2"/>
        </w:numPr>
        <w:rPr>
          <w:rFonts w:ascii="Times New Roman" w:hAnsi="Times New Roman" w:cs="Times New Roman"/>
        </w:rPr>
      </w:pPr>
      <w:r w:rsidRPr="00607D2A">
        <w:rPr>
          <w:rFonts w:ascii="Times New Roman" w:hAnsi="Times New Roman" w:cs="Times New Roman"/>
        </w:rPr>
        <w:t>Number of nuclides</w:t>
      </w:r>
    </w:p>
    <w:p w14:paraId="6744AFD0" w14:textId="77777777" w:rsidR="005E0719" w:rsidRDefault="005E0719" w:rsidP="005E0719">
      <w:pPr>
        <w:pStyle w:val="ListParagraph"/>
        <w:numPr>
          <w:ilvl w:val="0"/>
          <w:numId w:val="2"/>
        </w:numPr>
        <w:rPr>
          <w:rFonts w:ascii="Times New Roman" w:hAnsi="Times New Roman" w:cs="Times New Roman"/>
        </w:rPr>
      </w:pPr>
      <w:r>
        <w:rPr>
          <w:rFonts w:ascii="Times New Roman" w:hAnsi="Times New Roman" w:cs="Times New Roman"/>
        </w:rPr>
        <w:t>Specify uncertainty</w:t>
      </w:r>
    </w:p>
    <w:p w14:paraId="5119A2E4" w14:textId="77777777" w:rsidR="005E0719" w:rsidRDefault="005E0719" w:rsidP="005E0719">
      <w:pPr>
        <w:pStyle w:val="ListParagraph"/>
        <w:numPr>
          <w:ilvl w:val="0"/>
          <w:numId w:val="2"/>
        </w:numPr>
        <w:rPr>
          <w:rFonts w:ascii="Times New Roman" w:hAnsi="Times New Roman" w:cs="Times New Roman"/>
        </w:rPr>
      </w:pPr>
      <w:r>
        <w:rPr>
          <w:rFonts w:ascii="Times New Roman" w:hAnsi="Times New Roman" w:cs="Times New Roman"/>
        </w:rPr>
        <w:t>Sampling depths</w:t>
      </w:r>
    </w:p>
    <w:p w14:paraId="5F8AE6FC" w14:textId="77777777" w:rsidR="005E0719" w:rsidRDefault="005E0719" w:rsidP="005E0719">
      <w:pPr>
        <w:pStyle w:val="ListParagraph"/>
        <w:numPr>
          <w:ilvl w:val="0"/>
          <w:numId w:val="2"/>
        </w:numPr>
        <w:rPr>
          <w:rFonts w:ascii="Times New Roman" w:hAnsi="Times New Roman" w:cs="Times New Roman"/>
        </w:rPr>
      </w:pPr>
      <w:r>
        <w:rPr>
          <w:rFonts w:ascii="Times New Roman" w:hAnsi="Times New Roman" w:cs="Times New Roman"/>
        </w:rPr>
        <w:t>Start concentrations</w:t>
      </w:r>
    </w:p>
    <w:p w14:paraId="6ECC296F" w14:textId="77777777" w:rsidR="005E0719" w:rsidRDefault="005E0719" w:rsidP="005E0719">
      <w:pPr>
        <w:pStyle w:val="ListParagraph"/>
        <w:numPr>
          <w:ilvl w:val="0"/>
          <w:numId w:val="2"/>
        </w:numPr>
        <w:rPr>
          <w:rFonts w:ascii="Times New Roman" w:hAnsi="Times New Roman" w:cs="Times New Roman"/>
        </w:rPr>
      </w:pPr>
      <w:r>
        <w:rPr>
          <w:rFonts w:ascii="Times New Roman" w:hAnsi="Times New Roman" w:cs="Times New Roman"/>
        </w:rPr>
        <w:t>Other a priori info</w:t>
      </w:r>
    </w:p>
    <w:p w14:paraId="295E8A00" w14:textId="77777777" w:rsidR="005E0719" w:rsidRDefault="005E0719" w:rsidP="005E0719">
      <w:pPr>
        <w:rPr>
          <w:rFonts w:ascii="Times New Roman" w:hAnsi="Times New Roman" w:cs="Times New Roman"/>
        </w:rPr>
      </w:pPr>
    </w:p>
    <w:p w14:paraId="2AE0F373" w14:textId="77777777" w:rsidR="005E0719" w:rsidRDefault="005E0719" w:rsidP="005E0719">
      <w:pPr>
        <w:rPr>
          <w:rFonts w:ascii="Times New Roman" w:hAnsi="Times New Roman" w:cs="Times New Roman"/>
        </w:rPr>
      </w:pPr>
      <w:r>
        <w:rPr>
          <w:rFonts w:ascii="Times New Roman" w:hAnsi="Times New Roman" w:cs="Times New Roman"/>
        </w:rPr>
        <w:t>Flexibility of the inverse approach</w:t>
      </w:r>
    </w:p>
    <w:p w14:paraId="12E84744" w14:textId="77777777" w:rsidR="005E0719" w:rsidRPr="00607D2A" w:rsidRDefault="005E0719" w:rsidP="005E0719">
      <w:pPr>
        <w:rPr>
          <w:rFonts w:ascii="Times New Roman" w:hAnsi="Times New Roman" w:cs="Times New Roman"/>
        </w:rPr>
      </w:pPr>
      <w:r>
        <w:rPr>
          <w:rFonts w:ascii="Times New Roman" w:hAnsi="Times New Roman" w:cs="Times New Roman"/>
        </w:rPr>
        <w:t xml:space="preserve">Number of iterations </w:t>
      </w:r>
    </w:p>
    <w:p w14:paraId="0153356B" w14:textId="77777777" w:rsidR="005E0719" w:rsidRDefault="005E0719" w:rsidP="00361CF1">
      <w:pPr>
        <w:ind w:left="-426"/>
        <w:jc w:val="center"/>
        <w:rPr>
          <w:rFonts w:ascii="Apple Chancery" w:hAnsi="Apple Chancery" w:cs="Apple Chancery"/>
        </w:rPr>
      </w:pPr>
    </w:p>
    <w:p w14:paraId="6A53475D" w14:textId="77777777" w:rsidR="008519B5" w:rsidRDefault="008519B5" w:rsidP="00361CF1">
      <w:pPr>
        <w:ind w:left="-426"/>
        <w:jc w:val="center"/>
        <w:rPr>
          <w:rFonts w:ascii="Apple Chancery" w:hAnsi="Apple Chancery" w:cs="Apple Chancery"/>
        </w:rPr>
      </w:pPr>
    </w:p>
    <w:p w14:paraId="6AFD99B8" w14:textId="77777777" w:rsidR="008519B5" w:rsidRDefault="008519B5" w:rsidP="008519B5">
      <w:pPr>
        <w:ind w:left="-426"/>
        <w:rPr>
          <w:rFonts w:ascii="Times New Roman" w:hAnsi="Times New Roman" w:cs="Times New Roman"/>
        </w:rPr>
      </w:pPr>
      <w:r>
        <w:rPr>
          <w:rFonts w:ascii="Times New Roman" w:hAnsi="Times New Roman" w:cs="Times New Roman"/>
        </w:rPr>
        <w:t>Figure 4 shows the histograms of each parameter in Model 1, keeping one out of 10 samples in a 10,000 step MH-MCMC computation. The observation data vector</w:t>
      </w:r>
    </w:p>
    <w:p w14:paraId="1DFF1850" w14:textId="4CB2A2AC" w:rsidR="008519B5" w:rsidRDefault="008519B5" w:rsidP="008519B5">
      <w:pPr>
        <w:ind w:left="-426"/>
        <w:rPr>
          <w:rFonts w:ascii="Times New Roman" w:hAnsi="Times New Roman" w:cs="Times New Roman"/>
        </w:rPr>
      </w:pPr>
      <w:r>
        <w:rPr>
          <w:rFonts w:ascii="Times New Roman" w:hAnsi="Times New Roman" w:cs="Times New Roman"/>
          <w:noProof/>
          <w:position w:val="-12"/>
        </w:rPr>
        <w:drawing>
          <wp:inline distT="0" distB="0" distL="0" distR="0" wp14:anchorId="6323AF01" wp14:editId="6ABF6C82">
            <wp:extent cx="1879600" cy="233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9600" cy="233680"/>
                    </a:xfrm>
                    <a:prstGeom prst="rect">
                      <a:avLst/>
                    </a:prstGeom>
                    <a:noFill/>
                    <a:ln>
                      <a:noFill/>
                    </a:ln>
                  </pic:spPr>
                </pic:pic>
              </a:graphicData>
            </a:graphic>
          </wp:inline>
        </w:drawing>
      </w:r>
    </w:p>
    <w:p w14:paraId="5E548143" w14:textId="77777777" w:rsidR="008519B5" w:rsidRDefault="008519B5" w:rsidP="008519B5">
      <w:pPr>
        <w:ind w:left="-426"/>
        <w:rPr>
          <w:rFonts w:ascii="Times New Roman" w:hAnsi="Times New Roman" w:cs="Times New Roman"/>
        </w:rPr>
      </w:pPr>
      <w:r>
        <w:rPr>
          <w:rFonts w:ascii="Times New Roman" w:hAnsi="Times New Roman" w:cs="Times New Roman"/>
        </w:rPr>
        <w:lastRenderedPageBreak/>
        <w:t>was computed at the surface from the model shown in Figure 2. The data were noise free, but an uncertainty of 2% was assumed in the likelihood-ratio criterion of the Metropolis-Hastings iterations.</w:t>
      </w:r>
    </w:p>
    <w:p w14:paraId="6AEFDD20" w14:textId="77777777" w:rsidR="008519B5" w:rsidRDefault="008519B5" w:rsidP="008519B5">
      <w:pPr>
        <w:ind w:left="-426"/>
        <w:rPr>
          <w:rFonts w:ascii="Times New Roman" w:hAnsi="Times New Roman" w:cs="Times New Roman"/>
        </w:rPr>
      </w:pPr>
      <w:r>
        <w:rPr>
          <w:rFonts w:ascii="Times New Roman" w:hAnsi="Times New Roman" w:cs="Times New Roman"/>
        </w:rPr>
        <w:t xml:space="preserve">Some technical details are: The random walk was started four times with parameters at extreme corners of the prior intervals. A burn-in phase of 1000 iterations was used. At each iteration the current model is perturbed by a fraction of the prior interval. This fraction is updated every 1000 iterations so that an acceptance ratio of about 0.4 is achieved. </w:t>
      </w:r>
    </w:p>
    <w:p w14:paraId="0F030326" w14:textId="77777777" w:rsidR="008519B5" w:rsidRDefault="008519B5" w:rsidP="008519B5">
      <w:pPr>
        <w:ind w:left="-426"/>
        <w:rPr>
          <w:rFonts w:ascii="Times New Roman" w:hAnsi="Times New Roman" w:cs="Times New Roman"/>
        </w:rPr>
      </w:pPr>
      <w:r>
        <w:rPr>
          <w:rFonts w:ascii="Times New Roman" w:hAnsi="Times New Roman" w:cs="Times New Roman"/>
        </w:rPr>
        <w:t xml:space="preserve">We note that the histograms differ but only slightly, indicating good convergence of the procedure. The widths of the histograms indicate the interval within which each parameter is constrained by the data. Skewness of the histograms reflects that the problem is nonlinear.   </w:t>
      </w:r>
    </w:p>
    <w:p w14:paraId="17E5BA2B" w14:textId="77777777" w:rsidR="008519B5" w:rsidRPr="00BB30BF" w:rsidRDefault="008519B5" w:rsidP="00361CF1">
      <w:pPr>
        <w:ind w:left="-426"/>
        <w:jc w:val="center"/>
        <w:rPr>
          <w:rFonts w:ascii="Apple Chancery" w:hAnsi="Apple Chancery" w:cs="Apple Chancery"/>
        </w:rPr>
      </w:pPr>
    </w:p>
    <w:sectPr w:rsidR="008519B5" w:rsidRPr="00BB30BF" w:rsidSect="0092011B">
      <w:pgSz w:w="11900" w:h="16840"/>
      <w:pgMar w:top="1440" w:right="1552"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B3CE8"/>
    <w:multiLevelType w:val="hybridMultilevel"/>
    <w:tmpl w:val="719AAFB0"/>
    <w:lvl w:ilvl="0" w:tplc="DB560E42">
      <w:start w:val="5"/>
      <w:numFmt w:val="bullet"/>
      <w:lvlText w:val="-"/>
      <w:lvlJc w:val="left"/>
      <w:pPr>
        <w:ind w:left="-66" w:hanging="360"/>
      </w:pPr>
      <w:rPr>
        <w:rFonts w:ascii="Times New Roman" w:eastAsiaTheme="minorEastAsia" w:hAnsi="Times New Roman" w:cs="Times New Roman" w:hint="default"/>
      </w:rPr>
    </w:lvl>
    <w:lvl w:ilvl="1" w:tplc="04090003" w:tentative="1">
      <w:start w:val="1"/>
      <w:numFmt w:val="bullet"/>
      <w:lvlText w:val="o"/>
      <w:lvlJc w:val="left"/>
      <w:pPr>
        <w:ind w:left="654" w:hanging="360"/>
      </w:pPr>
      <w:rPr>
        <w:rFonts w:ascii="Courier New" w:hAnsi="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1">
    <w:nsid w:val="7B9849EA"/>
    <w:multiLevelType w:val="hybridMultilevel"/>
    <w:tmpl w:val="8FEC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9F"/>
    <w:rsid w:val="0000028B"/>
    <w:rsid w:val="00000BFF"/>
    <w:rsid w:val="00002B7C"/>
    <w:rsid w:val="00012ACE"/>
    <w:rsid w:val="00017F48"/>
    <w:rsid w:val="00021547"/>
    <w:rsid w:val="00024B35"/>
    <w:rsid w:val="000258F6"/>
    <w:rsid w:val="000278D7"/>
    <w:rsid w:val="00045576"/>
    <w:rsid w:val="0005134D"/>
    <w:rsid w:val="00055149"/>
    <w:rsid w:val="00057D7C"/>
    <w:rsid w:val="00060EC1"/>
    <w:rsid w:val="0006183E"/>
    <w:rsid w:val="00064DE8"/>
    <w:rsid w:val="00065C1B"/>
    <w:rsid w:val="0007294F"/>
    <w:rsid w:val="00074BC6"/>
    <w:rsid w:val="000752E4"/>
    <w:rsid w:val="000762D2"/>
    <w:rsid w:val="00076B9C"/>
    <w:rsid w:val="00082869"/>
    <w:rsid w:val="00083AC8"/>
    <w:rsid w:val="00084FBF"/>
    <w:rsid w:val="00094237"/>
    <w:rsid w:val="000A15BC"/>
    <w:rsid w:val="000A1D3F"/>
    <w:rsid w:val="000B6244"/>
    <w:rsid w:val="000C1770"/>
    <w:rsid w:val="000C5632"/>
    <w:rsid w:val="000C6CE9"/>
    <w:rsid w:val="000D0486"/>
    <w:rsid w:val="000D1A25"/>
    <w:rsid w:val="000D7F46"/>
    <w:rsid w:val="000E4E41"/>
    <w:rsid w:val="000F3B97"/>
    <w:rsid w:val="000F5680"/>
    <w:rsid w:val="000F68C8"/>
    <w:rsid w:val="000F7DB3"/>
    <w:rsid w:val="00100A02"/>
    <w:rsid w:val="001020EF"/>
    <w:rsid w:val="00103DF9"/>
    <w:rsid w:val="00107C77"/>
    <w:rsid w:val="00110913"/>
    <w:rsid w:val="00111AB1"/>
    <w:rsid w:val="00114B9C"/>
    <w:rsid w:val="0012333C"/>
    <w:rsid w:val="00124F2B"/>
    <w:rsid w:val="00125ACD"/>
    <w:rsid w:val="00127CF6"/>
    <w:rsid w:val="00133F35"/>
    <w:rsid w:val="00134F48"/>
    <w:rsid w:val="0014030D"/>
    <w:rsid w:val="0014331E"/>
    <w:rsid w:val="001531AD"/>
    <w:rsid w:val="00153C0D"/>
    <w:rsid w:val="00153D7B"/>
    <w:rsid w:val="001564BF"/>
    <w:rsid w:val="00157661"/>
    <w:rsid w:val="001655DD"/>
    <w:rsid w:val="00170AC5"/>
    <w:rsid w:val="00174E44"/>
    <w:rsid w:val="001759F5"/>
    <w:rsid w:val="00177A16"/>
    <w:rsid w:val="0018232C"/>
    <w:rsid w:val="00185491"/>
    <w:rsid w:val="00187965"/>
    <w:rsid w:val="0019089F"/>
    <w:rsid w:val="00191862"/>
    <w:rsid w:val="001945D8"/>
    <w:rsid w:val="0019480B"/>
    <w:rsid w:val="0019650F"/>
    <w:rsid w:val="00197579"/>
    <w:rsid w:val="001A1225"/>
    <w:rsid w:val="001A1571"/>
    <w:rsid w:val="001B1FB5"/>
    <w:rsid w:val="001B6169"/>
    <w:rsid w:val="001B72D5"/>
    <w:rsid w:val="001C02AD"/>
    <w:rsid w:val="001C2D29"/>
    <w:rsid w:val="001C719F"/>
    <w:rsid w:val="001D6B6F"/>
    <w:rsid w:val="001E4425"/>
    <w:rsid w:val="001F2C28"/>
    <w:rsid w:val="001F3B18"/>
    <w:rsid w:val="001F4702"/>
    <w:rsid w:val="002046C4"/>
    <w:rsid w:val="002057F0"/>
    <w:rsid w:val="00220E2E"/>
    <w:rsid w:val="00220EE8"/>
    <w:rsid w:val="00221E53"/>
    <w:rsid w:val="00221FD1"/>
    <w:rsid w:val="0022261B"/>
    <w:rsid w:val="002242A6"/>
    <w:rsid w:val="0022480A"/>
    <w:rsid w:val="0022598A"/>
    <w:rsid w:val="0022641D"/>
    <w:rsid w:val="00236786"/>
    <w:rsid w:val="00240C4A"/>
    <w:rsid w:val="00242687"/>
    <w:rsid w:val="002479EC"/>
    <w:rsid w:val="0025109C"/>
    <w:rsid w:val="00251481"/>
    <w:rsid w:val="00252005"/>
    <w:rsid w:val="00252559"/>
    <w:rsid w:val="00256C51"/>
    <w:rsid w:val="0025741A"/>
    <w:rsid w:val="002631B0"/>
    <w:rsid w:val="002647AD"/>
    <w:rsid w:val="00266400"/>
    <w:rsid w:val="0026655C"/>
    <w:rsid w:val="00270689"/>
    <w:rsid w:val="0027465F"/>
    <w:rsid w:val="00276D3B"/>
    <w:rsid w:val="00290AA6"/>
    <w:rsid w:val="0029290E"/>
    <w:rsid w:val="00293DD9"/>
    <w:rsid w:val="0029572A"/>
    <w:rsid w:val="00296001"/>
    <w:rsid w:val="00297245"/>
    <w:rsid w:val="002A2194"/>
    <w:rsid w:val="002A2A9C"/>
    <w:rsid w:val="002A3BEB"/>
    <w:rsid w:val="002A48E9"/>
    <w:rsid w:val="002B0A5D"/>
    <w:rsid w:val="002B213B"/>
    <w:rsid w:val="002B56C9"/>
    <w:rsid w:val="002B690E"/>
    <w:rsid w:val="002C756E"/>
    <w:rsid w:val="002D3A65"/>
    <w:rsid w:val="002D3D7E"/>
    <w:rsid w:val="002D6A55"/>
    <w:rsid w:val="002D73CB"/>
    <w:rsid w:val="002E0729"/>
    <w:rsid w:val="002E235B"/>
    <w:rsid w:val="002E55D9"/>
    <w:rsid w:val="002E5F11"/>
    <w:rsid w:val="002F4DE0"/>
    <w:rsid w:val="00302661"/>
    <w:rsid w:val="00304E38"/>
    <w:rsid w:val="0030611A"/>
    <w:rsid w:val="003109A4"/>
    <w:rsid w:val="0031433D"/>
    <w:rsid w:val="00314CA3"/>
    <w:rsid w:val="00315D0D"/>
    <w:rsid w:val="003164AF"/>
    <w:rsid w:val="00322AF8"/>
    <w:rsid w:val="00325131"/>
    <w:rsid w:val="00333113"/>
    <w:rsid w:val="003364A5"/>
    <w:rsid w:val="003476C7"/>
    <w:rsid w:val="00350F36"/>
    <w:rsid w:val="00351478"/>
    <w:rsid w:val="003565DF"/>
    <w:rsid w:val="003607BB"/>
    <w:rsid w:val="00361CF1"/>
    <w:rsid w:val="0036270D"/>
    <w:rsid w:val="00363A10"/>
    <w:rsid w:val="003662EE"/>
    <w:rsid w:val="00370210"/>
    <w:rsid w:val="0037316F"/>
    <w:rsid w:val="0037369D"/>
    <w:rsid w:val="00374782"/>
    <w:rsid w:val="0037667E"/>
    <w:rsid w:val="00377F2F"/>
    <w:rsid w:val="00380449"/>
    <w:rsid w:val="00380F1C"/>
    <w:rsid w:val="00381937"/>
    <w:rsid w:val="00381EA9"/>
    <w:rsid w:val="0038330A"/>
    <w:rsid w:val="00386EAB"/>
    <w:rsid w:val="00394C36"/>
    <w:rsid w:val="003A7DB3"/>
    <w:rsid w:val="003B51BC"/>
    <w:rsid w:val="003B60C8"/>
    <w:rsid w:val="003C1467"/>
    <w:rsid w:val="003C2890"/>
    <w:rsid w:val="003C3202"/>
    <w:rsid w:val="003C50F1"/>
    <w:rsid w:val="003C5367"/>
    <w:rsid w:val="003C6AB6"/>
    <w:rsid w:val="003D0407"/>
    <w:rsid w:val="003D1E5F"/>
    <w:rsid w:val="003D2BB6"/>
    <w:rsid w:val="003D784F"/>
    <w:rsid w:val="003D7B2E"/>
    <w:rsid w:val="003E23C9"/>
    <w:rsid w:val="003F32FB"/>
    <w:rsid w:val="003F4495"/>
    <w:rsid w:val="003F639F"/>
    <w:rsid w:val="00401B5B"/>
    <w:rsid w:val="00402078"/>
    <w:rsid w:val="00403BFB"/>
    <w:rsid w:val="004140C6"/>
    <w:rsid w:val="0041494E"/>
    <w:rsid w:val="00415EA4"/>
    <w:rsid w:val="00416570"/>
    <w:rsid w:val="004317AA"/>
    <w:rsid w:val="00431F3B"/>
    <w:rsid w:val="00432089"/>
    <w:rsid w:val="00434EF3"/>
    <w:rsid w:val="00435CEF"/>
    <w:rsid w:val="00436E62"/>
    <w:rsid w:val="00441AF7"/>
    <w:rsid w:val="00441F4A"/>
    <w:rsid w:val="004445EC"/>
    <w:rsid w:val="00447F4A"/>
    <w:rsid w:val="00451A57"/>
    <w:rsid w:val="00456A89"/>
    <w:rsid w:val="00457CFC"/>
    <w:rsid w:val="00460BE8"/>
    <w:rsid w:val="00462D37"/>
    <w:rsid w:val="00470174"/>
    <w:rsid w:val="00471938"/>
    <w:rsid w:val="0047294C"/>
    <w:rsid w:val="0048213D"/>
    <w:rsid w:val="00482915"/>
    <w:rsid w:val="004876F8"/>
    <w:rsid w:val="00490223"/>
    <w:rsid w:val="00490D50"/>
    <w:rsid w:val="004914BD"/>
    <w:rsid w:val="004A37C3"/>
    <w:rsid w:val="004A457F"/>
    <w:rsid w:val="004B2DE8"/>
    <w:rsid w:val="004B699A"/>
    <w:rsid w:val="004C2BBC"/>
    <w:rsid w:val="004C557F"/>
    <w:rsid w:val="004D3B85"/>
    <w:rsid w:val="004D507A"/>
    <w:rsid w:val="004D7B81"/>
    <w:rsid w:val="004F67E2"/>
    <w:rsid w:val="004F70DE"/>
    <w:rsid w:val="005134A5"/>
    <w:rsid w:val="005200B1"/>
    <w:rsid w:val="005305E5"/>
    <w:rsid w:val="0053201E"/>
    <w:rsid w:val="00543C59"/>
    <w:rsid w:val="0054425D"/>
    <w:rsid w:val="00547B90"/>
    <w:rsid w:val="005512C4"/>
    <w:rsid w:val="005514C7"/>
    <w:rsid w:val="0055449C"/>
    <w:rsid w:val="005567D3"/>
    <w:rsid w:val="005602BC"/>
    <w:rsid w:val="00565EFA"/>
    <w:rsid w:val="00566E34"/>
    <w:rsid w:val="00572C77"/>
    <w:rsid w:val="00577251"/>
    <w:rsid w:val="00577266"/>
    <w:rsid w:val="00582614"/>
    <w:rsid w:val="00583760"/>
    <w:rsid w:val="0058465C"/>
    <w:rsid w:val="00584E10"/>
    <w:rsid w:val="00587F10"/>
    <w:rsid w:val="005921BF"/>
    <w:rsid w:val="005970BB"/>
    <w:rsid w:val="005A34D5"/>
    <w:rsid w:val="005A5331"/>
    <w:rsid w:val="005A5BAA"/>
    <w:rsid w:val="005A682B"/>
    <w:rsid w:val="005A74CC"/>
    <w:rsid w:val="005A7F50"/>
    <w:rsid w:val="005B1360"/>
    <w:rsid w:val="005B6D1C"/>
    <w:rsid w:val="005C2ACE"/>
    <w:rsid w:val="005C3106"/>
    <w:rsid w:val="005C45E7"/>
    <w:rsid w:val="005C52DA"/>
    <w:rsid w:val="005C6A82"/>
    <w:rsid w:val="005D24E5"/>
    <w:rsid w:val="005D5A5A"/>
    <w:rsid w:val="005E0719"/>
    <w:rsid w:val="005F746D"/>
    <w:rsid w:val="00602556"/>
    <w:rsid w:val="00602A56"/>
    <w:rsid w:val="006076B0"/>
    <w:rsid w:val="00607D2A"/>
    <w:rsid w:val="00611E59"/>
    <w:rsid w:val="00620C7E"/>
    <w:rsid w:val="0062526C"/>
    <w:rsid w:val="0062678C"/>
    <w:rsid w:val="0065272A"/>
    <w:rsid w:val="006545D8"/>
    <w:rsid w:val="00655384"/>
    <w:rsid w:val="0066093D"/>
    <w:rsid w:val="00660C69"/>
    <w:rsid w:val="00660EA7"/>
    <w:rsid w:val="006643DE"/>
    <w:rsid w:val="006677D1"/>
    <w:rsid w:val="00667C27"/>
    <w:rsid w:val="006736C6"/>
    <w:rsid w:val="00674574"/>
    <w:rsid w:val="00682219"/>
    <w:rsid w:val="006872D3"/>
    <w:rsid w:val="00690AF9"/>
    <w:rsid w:val="0069148C"/>
    <w:rsid w:val="00691E94"/>
    <w:rsid w:val="0069452D"/>
    <w:rsid w:val="006968D0"/>
    <w:rsid w:val="006A0177"/>
    <w:rsid w:val="006A2848"/>
    <w:rsid w:val="006A4218"/>
    <w:rsid w:val="006B06E2"/>
    <w:rsid w:val="006B695E"/>
    <w:rsid w:val="006C68D6"/>
    <w:rsid w:val="006D43D0"/>
    <w:rsid w:val="006E5188"/>
    <w:rsid w:val="006F3576"/>
    <w:rsid w:val="006F3A8C"/>
    <w:rsid w:val="00700706"/>
    <w:rsid w:val="00707ED7"/>
    <w:rsid w:val="00712030"/>
    <w:rsid w:val="00714053"/>
    <w:rsid w:val="00716CCE"/>
    <w:rsid w:val="007244FC"/>
    <w:rsid w:val="00726AE7"/>
    <w:rsid w:val="00726AF7"/>
    <w:rsid w:val="00743641"/>
    <w:rsid w:val="00747D36"/>
    <w:rsid w:val="00763045"/>
    <w:rsid w:val="00764269"/>
    <w:rsid w:val="00773110"/>
    <w:rsid w:val="00775D9B"/>
    <w:rsid w:val="00776DF9"/>
    <w:rsid w:val="0077725D"/>
    <w:rsid w:val="00780C40"/>
    <w:rsid w:val="00781723"/>
    <w:rsid w:val="00781832"/>
    <w:rsid w:val="00781E3D"/>
    <w:rsid w:val="00783124"/>
    <w:rsid w:val="00783C1D"/>
    <w:rsid w:val="0079117F"/>
    <w:rsid w:val="00796C0F"/>
    <w:rsid w:val="00796CFC"/>
    <w:rsid w:val="007A7E8E"/>
    <w:rsid w:val="007B4D9E"/>
    <w:rsid w:val="007B6E81"/>
    <w:rsid w:val="007B77C9"/>
    <w:rsid w:val="007C2D35"/>
    <w:rsid w:val="007D2EF6"/>
    <w:rsid w:val="007E1512"/>
    <w:rsid w:val="007F1E39"/>
    <w:rsid w:val="007F21F6"/>
    <w:rsid w:val="007F6F61"/>
    <w:rsid w:val="007F78BA"/>
    <w:rsid w:val="00800F09"/>
    <w:rsid w:val="0080380B"/>
    <w:rsid w:val="008063EA"/>
    <w:rsid w:val="00810B66"/>
    <w:rsid w:val="00810BC5"/>
    <w:rsid w:val="008135BE"/>
    <w:rsid w:val="0082159F"/>
    <w:rsid w:val="008242CB"/>
    <w:rsid w:val="008244A7"/>
    <w:rsid w:val="0083017C"/>
    <w:rsid w:val="008310B2"/>
    <w:rsid w:val="00832DFD"/>
    <w:rsid w:val="008334F0"/>
    <w:rsid w:val="00844C9A"/>
    <w:rsid w:val="00845018"/>
    <w:rsid w:val="00850988"/>
    <w:rsid w:val="008519B5"/>
    <w:rsid w:val="00860381"/>
    <w:rsid w:val="008603FD"/>
    <w:rsid w:val="00860824"/>
    <w:rsid w:val="00863B7A"/>
    <w:rsid w:val="00865D89"/>
    <w:rsid w:val="00865FF4"/>
    <w:rsid w:val="00866E2A"/>
    <w:rsid w:val="00867171"/>
    <w:rsid w:val="00874D9F"/>
    <w:rsid w:val="00875E28"/>
    <w:rsid w:val="00882D77"/>
    <w:rsid w:val="008937A9"/>
    <w:rsid w:val="008A6D3E"/>
    <w:rsid w:val="008B57B8"/>
    <w:rsid w:val="008B7725"/>
    <w:rsid w:val="008C0657"/>
    <w:rsid w:val="008C07AF"/>
    <w:rsid w:val="008C3D9B"/>
    <w:rsid w:val="008E54B4"/>
    <w:rsid w:val="008F2533"/>
    <w:rsid w:val="008F2B88"/>
    <w:rsid w:val="008F2CD2"/>
    <w:rsid w:val="008F445F"/>
    <w:rsid w:val="00900A42"/>
    <w:rsid w:val="00901F74"/>
    <w:rsid w:val="00902464"/>
    <w:rsid w:val="0090397E"/>
    <w:rsid w:val="009045DF"/>
    <w:rsid w:val="00904B20"/>
    <w:rsid w:val="00906A30"/>
    <w:rsid w:val="00910653"/>
    <w:rsid w:val="009130B8"/>
    <w:rsid w:val="009146A3"/>
    <w:rsid w:val="00916101"/>
    <w:rsid w:val="0092011B"/>
    <w:rsid w:val="00920E35"/>
    <w:rsid w:val="009226D9"/>
    <w:rsid w:val="009349DD"/>
    <w:rsid w:val="009541A0"/>
    <w:rsid w:val="00957870"/>
    <w:rsid w:val="00961685"/>
    <w:rsid w:val="00961FB8"/>
    <w:rsid w:val="00964F11"/>
    <w:rsid w:val="0096645B"/>
    <w:rsid w:val="00967EDD"/>
    <w:rsid w:val="00984699"/>
    <w:rsid w:val="009866E1"/>
    <w:rsid w:val="0098707F"/>
    <w:rsid w:val="0098779B"/>
    <w:rsid w:val="00987BF0"/>
    <w:rsid w:val="009901FF"/>
    <w:rsid w:val="00993391"/>
    <w:rsid w:val="009938B7"/>
    <w:rsid w:val="009A0069"/>
    <w:rsid w:val="009A12C0"/>
    <w:rsid w:val="009A3995"/>
    <w:rsid w:val="009A6DFE"/>
    <w:rsid w:val="009A7707"/>
    <w:rsid w:val="009A7C11"/>
    <w:rsid w:val="009B055A"/>
    <w:rsid w:val="009C0851"/>
    <w:rsid w:val="009C2ACD"/>
    <w:rsid w:val="009C393F"/>
    <w:rsid w:val="009C65B6"/>
    <w:rsid w:val="009C6ACD"/>
    <w:rsid w:val="009C72A0"/>
    <w:rsid w:val="009D46A5"/>
    <w:rsid w:val="009D4F99"/>
    <w:rsid w:val="009D6157"/>
    <w:rsid w:val="009E4954"/>
    <w:rsid w:val="009E7232"/>
    <w:rsid w:val="009F3124"/>
    <w:rsid w:val="009F3358"/>
    <w:rsid w:val="009F691D"/>
    <w:rsid w:val="009F6976"/>
    <w:rsid w:val="00A01ADF"/>
    <w:rsid w:val="00A01F2D"/>
    <w:rsid w:val="00A01FD9"/>
    <w:rsid w:val="00A05457"/>
    <w:rsid w:val="00A0605B"/>
    <w:rsid w:val="00A10671"/>
    <w:rsid w:val="00A16387"/>
    <w:rsid w:val="00A20849"/>
    <w:rsid w:val="00A27617"/>
    <w:rsid w:val="00A278AD"/>
    <w:rsid w:val="00A428A3"/>
    <w:rsid w:val="00A52A42"/>
    <w:rsid w:val="00A541A7"/>
    <w:rsid w:val="00A5432D"/>
    <w:rsid w:val="00A55AE9"/>
    <w:rsid w:val="00A61EA0"/>
    <w:rsid w:val="00A668A4"/>
    <w:rsid w:val="00A763D1"/>
    <w:rsid w:val="00A7676C"/>
    <w:rsid w:val="00A81B30"/>
    <w:rsid w:val="00A93E0D"/>
    <w:rsid w:val="00A9481D"/>
    <w:rsid w:val="00A94B50"/>
    <w:rsid w:val="00AA056D"/>
    <w:rsid w:val="00AA1100"/>
    <w:rsid w:val="00AA5221"/>
    <w:rsid w:val="00AA6083"/>
    <w:rsid w:val="00AA771F"/>
    <w:rsid w:val="00AB586D"/>
    <w:rsid w:val="00AB6A5E"/>
    <w:rsid w:val="00AC16B9"/>
    <w:rsid w:val="00AC5B69"/>
    <w:rsid w:val="00AC7463"/>
    <w:rsid w:val="00AD638D"/>
    <w:rsid w:val="00AD6ACD"/>
    <w:rsid w:val="00AE093E"/>
    <w:rsid w:val="00B00AED"/>
    <w:rsid w:val="00B1243C"/>
    <w:rsid w:val="00B202F8"/>
    <w:rsid w:val="00B21D73"/>
    <w:rsid w:val="00B23309"/>
    <w:rsid w:val="00B233D2"/>
    <w:rsid w:val="00B258D7"/>
    <w:rsid w:val="00B271E4"/>
    <w:rsid w:val="00B416B7"/>
    <w:rsid w:val="00B536DC"/>
    <w:rsid w:val="00B53D49"/>
    <w:rsid w:val="00B54C5F"/>
    <w:rsid w:val="00B54DA9"/>
    <w:rsid w:val="00B551ED"/>
    <w:rsid w:val="00B6118C"/>
    <w:rsid w:val="00B75350"/>
    <w:rsid w:val="00B757C4"/>
    <w:rsid w:val="00B761C6"/>
    <w:rsid w:val="00B83872"/>
    <w:rsid w:val="00B874DF"/>
    <w:rsid w:val="00B87E1C"/>
    <w:rsid w:val="00B922CC"/>
    <w:rsid w:val="00B945CF"/>
    <w:rsid w:val="00B9525F"/>
    <w:rsid w:val="00B9736B"/>
    <w:rsid w:val="00B97BF8"/>
    <w:rsid w:val="00BA5BEA"/>
    <w:rsid w:val="00BA5F02"/>
    <w:rsid w:val="00BA7ECE"/>
    <w:rsid w:val="00BB05DB"/>
    <w:rsid w:val="00BB2A73"/>
    <w:rsid w:val="00BB30BF"/>
    <w:rsid w:val="00BB4185"/>
    <w:rsid w:val="00BC0EE9"/>
    <w:rsid w:val="00BC3875"/>
    <w:rsid w:val="00BC72F1"/>
    <w:rsid w:val="00BD5A91"/>
    <w:rsid w:val="00BD7732"/>
    <w:rsid w:val="00BE69F7"/>
    <w:rsid w:val="00BE7EA1"/>
    <w:rsid w:val="00BF396C"/>
    <w:rsid w:val="00BF7BE5"/>
    <w:rsid w:val="00C01814"/>
    <w:rsid w:val="00C05F3F"/>
    <w:rsid w:val="00C068B1"/>
    <w:rsid w:val="00C13510"/>
    <w:rsid w:val="00C15616"/>
    <w:rsid w:val="00C1627E"/>
    <w:rsid w:val="00C2376F"/>
    <w:rsid w:val="00C243A3"/>
    <w:rsid w:val="00C24667"/>
    <w:rsid w:val="00C246F6"/>
    <w:rsid w:val="00C359C6"/>
    <w:rsid w:val="00C40410"/>
    <w:rsid w:val="00C407EC"/>
    <w:rsid w:val="00C45D2D"/>
    <w:rsid w:val="00C61687"/>
    <w:rsid w:val="00C670AC"/>
    <w:rsid w:val="00C67C7C"/>
    <w:rsid w:val="00C70D03"/>
    <w:rsid w:val="00C71345"/>
    <w:rsid w:val="00C71868"/>
    <w:rsid w:val="00C73807"/>
    <w:rsid w:val="00C77D03"/>
    <w:rsid w:val="00C834AE"/>
    <w:rsid w:val="00C8761B"/>
    <w:rsid w:val="00C900AB"/>
    <w:rsid w:val="00C914F4"/>
    <w:rsid w:val="00C94784"/>
    <w:rsid w:val="00C97DD9"/>
    <w:rsid w:val="00CA3247"/>
    <w:rsid w:val="00CB08BB"/>
    <w:rsid w:val="00CB3610"/>
    <w:rsid w:val="00CC2C94"/>
    <w:rsid w:val="00CC5F1F"/>
    <w:rsid w:val="00CC6416"/>
    <w:rsid w:val="00CD3D0C"/>
    <w:rsid w:val="00CD4079"/>
    <w:rsid w:val="00CD7496"/>
    <w:rsid w:val="00CE00DB"/>
    <w:rsid w:val="00CE1A38"/>
    <w:rsid w:val="00CE342A"/>
    <w:rsid w:val="00CE36A7"/>
    <w:rsid w:val="00CE37CA"/>
    <w:rsid w:val="00CE745B"/>
    <w:rsid w:val="00CF1A51"/>
    <w:rsid w:val="00CF24CC"/>
    <w:rsid w:val="00CF62DC"/>
    <w:rsid w:val="00CF6A0B"/>
    <w:rsid w:val="00D01463"/>
    <w:rsid w:val="00D02057"/>
    <w:rsid w:val="00D03323"/>
    <w:rsid w:val="00D06154"/>
    <w:rsid w:val="00D062B9"/>
    <w:rsid w:val="00D074C3"/>
    <w:rsid w:val="00D07C26"/>
    <w:rsid w:val="00D179E3"/>
    <w:rsid w:val="00D17C25"/>
    <w:rsid w:val="00D26302"/>
    <w:rsid w:val="00D26A8B"/>
    <w:rsid w:val="00D30728"/>
    <w:rsid w:val="00D32D96"/>
    <w:rsid w:val="00D41428"/>
    <w:rsid w:val="00D4554B"/>
    <w:rsid w:val="00D50A23"/>
    <w:rsid w:val="00D52EC7"/>
    <w:rsid w:val="00D5500C"/>
    <w:rsid w:val="00D608C3"/>
    <w:rsid w:val="00D6582D"/>
    <w:rsid w:val="00D67B57"/>
    <w:rsid w:val="00D72BDA"/>
    <w:rsid w:val="00D745C3"/>
    <w:rsid w:val="00D75219"/>
    <w:rsid w:val="00D8007A"/>
    <w:rsid w:val="00D81C26"/>
    <w:rsid w:val="00D83A1B"/>
    <w:rsid w:val="00D840B3"/>
    <w:rsid w:val="00D85874"/>
    <w:rsid w:val="00D961BA"/>
    <w:rsid w:val="00D96983"/>
    <w:rsid w:val="00DA2B18"/>
    <w:rsid w:val="00DA3E27"/>
    <w:rsid w:val="00DB0C96"/>
    <w:rsid w:val="00DB47E0"/>
    <w:rsid w:val="00DB4D78"/>
    <w:rsid w:val="00DB511D"/>
    <w:rsid w:val="00DC1330"/>
    <w:rsid w:val="00DC4C02"/>
    <w:rsid w:val="00DD2B42"/>
    <w:rsid w:val="00DD7336"/>
    <w:rsid w:val="00DD73AB"/>
    <w:rsid w:val="00DE701D"/>
    <w:rsid w:val="00DF399E"/>
    <w:rsid w:val="00DF612F"/>
    <w:rsid w:val="00DF64CD"/>
    <w:rsid w:val="00E03282"/>
    <w:rsid w:val="00E073E9"/>
    <w:rsid w:val="00E141AA"/>
    <w:rsid w:val="00E25305"/>
    <w:rsid w:val="00E271E5"/>
    <w:rsid w:val="00E31563"/>
    <w:rsid w:val="00E3246F"/>
    <w:rsid w:val="00E337C7"/>
    <w:rsid w:val="00E3649E"/>
    <w:rsid w:val="00E40AE3"/>
    <w:rsid w:val="00E41549"/>
    <w:rsid w:val="00E502F9"/>
    <w:rsid w:val="00E55DFD"/>
    <w:rsid w:val="00E60183"/>
    <w:rsid w:val="00E60AEE"/>
    <w:rsid w:val="00E62FAF"/>
    <w:rsid w:val="00E635EC"/>
    <w:rsid w:val="00E67000"/>
    <w:rsid w:val="00E704D1"/>
    <w:rsid w:val="00E716BD"/>
    <w:rsid w:val="00E71D4E"/>
    <w:rsid w:val="00E733E0"/>
    <w:rsid w:val="00E902E5"/>
    <w:rsid w:val="00EA0670"/>
    <w:rsid w:val="00EA2E91"/>
    <w:rsid w:val="00EA54F8"/>
    <w:rsid w:val="00EA6D82"/>
    <w:rsid w:val="00EB0F19"/>
    <w:rsid w:val="00EB3ABC"/>
    <w:rsid w:val="00EB41AE"/>
    <w:rsid w:val="00EC6854"/>
    <w:rsid w:val="00EC6FCC"/>
    <w:rsid w:val="00EC7C65"/>
    <w:rsid w:val="00ED0566"/>
    <w:rsid w:val="00ED11B4"/>
    <w:rsid w:val="00ED182B"/>
    <w:rsid w:val="00ED75D7"/>
    <w:rsid w:val="00EF217F"/>
    <w:rsid w:val="00EF5900"/>
    <w:rsid w:val="00F016AB"/>
    <w:rsid w:val="00F02655"/>
    <w:rsid w:val="00F02A98"/>
    <w:rsid w:val="00F02E47"/>
    <w:rsid w:val="00F03151"/>
    <w:rsid w:val="00F0715F"/>
    <w:rsid w:val="00F233D3"/>
    <w:rsid w:val="00F24D8B"/>
    <w:rsid w:val="00F2772C"/>
    <w:rsid w:val="00F33175"/>
    <w:rsid w:val="00F337FB"/>
    <w:rsid w:val="00F44076"/>
    <w:rsid w:val="00F53201"/>
    <w:rsid w:val="00F54634"/>
    <w:rsid w:val="00F56E4F"/>
    <w:rsid w:val="00F60BF5"/>
    <w:rsid w:val="00F6739A"/>
    <w:rsid w:val="00F77162"/>
    <w:rsid w:val="00F829C2"/>
    <w:rsid w:val="00F85096"/>
    <w:rsid w:val="00F87960"/>
    <w:rsid w:val="00F92482"/>
    <w:rsid w:val="00F96B2C"/>
    <w:rsid w:val="00FA185E"/>
    <w:rsid w:val="00FA3017"/>
    <w:rsid w:val="00FA3BDA"/>
    <w:rsid w:val="00FA433F"/>
    <w:rsid w:val="00FB043F"/>
    <w:rsid w:val="00FB0797"/>
    <w:rsid w:val="00FB283A"/>
    <w:rsid w:val="00FB441C"/>
    <w:rsid w:val="00FB615C"/>
    <w:rsid w:val="00FB6EF0"/>
    <w:rsid w:val="00FC29A9"/>
    <w:rsid w:val="00FD6279"/>
    <w:rsid w:val="00FD6573"/>
    <w:rsid w:val="00FD71F7"/>
    <w:rsid w:val="00FD7AB8"/>
    <w:rsid w:val="00FF0EC6"/>
    <w:rsid w:val="00FF1932"/>
    <w:rsid w:val="00FF4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336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6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gningstekst">
    <w:name w:val="Ansøgningstekst"/>
    <w:basedOn w:val="Normal"/>
    <w:link w:val="AnsgningstekstTegn"/>
    <w:qFormat/>
    <w:rsid w:val="005A5331"/>
    <w:rPr>
      <w:rFonts w:ascii="Times New Roman" w:eastAsiaTheme="minorHAnsi" w:hAnsi="Times New Roman" w:cs="Times New Roman"/>
      <w:szCs w:val="22"/>
    </w:rPr>
  </w:style>
  <w:style w:type="character" w:customStyle="1" w:styleId="AnsgningstekstTegn">
    <w:name w:val="Ansøgningstekst Tegn"/>
    <w:basedOn w:val="DefaultParagraphFont"/>
    <w:link w:val="Ansgningstekst"/>
    <w:rsid w:val="005A5331"/>
    <w:rPr>
      <w:rFonts w:ascii="Times New Roman" w:eastAsiaTheme="minorHAnsi" w:hAnsi="Times New Roman" w:cs="Times New Roman"/>
      <w:szCs w:val="22"/>
    </w:rPr>
  </w:style>
  <w:style w:type="character" w:styleId="PlaceholderText">
    <w:name w:val="Placeholder Text"/>
    <w:basedOn w:val="DefaultParagraphFont"/>
    <w:uiPriority w:val="99"/>
    <w:semiHidden/>
    <w:rsid w:val="00FA185E"/>
    <w:rPr>
      <w:color w:val="808080"/>
    </w:rPr>
  </w:style>
  <w:style w:type="paragraph" w:styleId="BalloonText">
    <w:name w:val="Balloon Text"/>
    <w:basedOn w:val="Normal"/>
    <w:link w:val="BalloonTextChar"/>
    <w:uiPriority w:val="99"/>
    <w:semiHidden/>
    <w:unhideWhenUsed/>
    <w:rsid w:val="00FA18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185E"/>
    <w:rPr>
      <w:rFonts w:ascii="Lucida Grande" w:hAnsi="Lucida Grande" w:cs="Lucida Grande"/>
      <w:sz w:val="18"/>
      <w:szCs w:val="18"/>
    </w:rPr>
  </w:style>
  <w:style w:type="table" w:styleId="TableGrid">
    <w:name w:val="Table Grid"/>
    <w:basedOn w:val="TableNormal"/>
    <w:uiPriority w:val="59"/>
    <w:rsid w:val="0019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8232C"/>
    <w:rPr>
      <w:sz w:val="16"/>
      <w:szCs w:val="16"/>
    </w:rPr>
  </w:style>
  <w:style w:type="paragraph" w:styleId="CommentText">
    <w:name w:val="annotation text"/>
    <w:basedOn w:val="Normal"/>
    <w:link w:val="CommentTextChar"/>
    <w:uiPriority w:val="99"/>
    <w:semiHidden/>
    <w:unhideWhenUsed/>
    <w:rsid w:val="0018232C"/>
    <w:rPr>
      <w:sz w:val="20"/>
      <w:szCs w:val="20"/>
    </w:rPr>
  </w:style>
  <w:style w:type="character" w:customStyle="1" w:styleId="CommentTextChar">
    <w:name w:val="Comment Text Char"/>
    <w:basedOn w:val="DefaultParagraphFont"/>
    <w:link w:val="CommentText"/>
    <w:uiPriority w:val="99"/>
    <w:semiHidden/>
    <w:rsid w:val="0018232C"/>
    <w:rPr>
      <w:sz w:val="20"/>
      <w:szCs w:val="20"/>
    </w:rPr>
  </w:style>
  <w:style w:type="paragraph" w:styleId="CommentSubject">
    <w:name w:val="annotation subject"/>
    <w:basedOn w:val="CommentText"/>
    <w:next w:val="CommentText"/>
    <w:link w:val="CommentSubjectChar"/>
    <w:uiPriority w:val="99"/>
    <w:semiHidden/>
    <w:unhideWhenUsed/>
    <w:rsid w:val="0018232C"/>
    <w:rPr>
      <w:b/>
      <w:bCs/>
    </w:rPr>
  </w:style>
  <w:style w:type="character" w:customStyle="1" w:styleId="CommentSubjectChar">
    <w:name w:val="Comment Subject Char"/>
    <w:basedOn w:val="CommentTextChar"/>
    <w:link w:val="CommentSubject"/>
    <w:uiPriority w:val="99"/>
    <w:semiHidden/>
    <w:rsid w:val="0018232C"/>
    <w:rPr>
      <w:b/>
      <w:bCs/>
      <w:sz w:val="20"/>
      <w:szCs w:val="20"/>
    </w:rPr>
  </w:style>
  <w:style w:type="paragraph" w:styleId="ListParagraph">
    <w:name w:val="List Paragraph"/>
    <w:basedOn w:val="Normal"/>
    <w:uiPriority w:val="34"/>
    <w:qFormat/>
    <w:rsid w:val="00607D2A"/>
    <w:pPr>
      <w:ind w:left="720"/>
      <w:contextualSpacing/>
    </w:pPr>
  </w:style>
  <w:style w:type="character" w:customStyle="1" w:styleId="Heading1Char">
    <w:name w:val="Heading 1 Char"/>
    <w:basedOn w:val="DefaultParagraphFont"/>
    <w:link w:val="Heading1"/>
    <w:uiPriority w:val="9"/>
    <w:rsid w:val="0091065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6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gningstekst">
    <w:name w:val="Ansøgningstekst"/>
    <w:basedOn w:val="Normal"/>
    <w:link w:val="AnsgningstekstTegn"/>
    <w:qFormat/>
    <w:rsid w:val="005A5331"/>
    <w:rPr>
      <w:rFonts w:ascii="Times New Roman" w:eastAsiaTheme="minorHAnsi" w:hAnsi="Times New Roman" w:cs="Times New Roman"/>
      <w:szCs w:val="22"/>
    </w:rPr>
  </w:style>
  <w:style w:type="character" w:customStyle="1" w:styleId="AnsgningstekstTegn">
    <w:name w:val="Ansøgningstekst Tegn"/>
    <w:basedOn w:val="DefaultParagraphFont"/>
    <w:link w:val="Ansgningstekst"/>
    <w:rsid w:val="005A5331"/>
    <w:rPr>
      <w:rFonts w:ascii="Times New Roman" w:eastAsiaTheme="minorHAnsi" w:hAnsi="Times New Roman" w:cs="Times New Roman"/>
      <w:szCs w:val="22"/>
    </w:rPr>
  </w:style>
  <w:style w:type="character" w:styleId="PlaceholderText">
    <w:name w:val="Placeholder Text"/>
    <w:basedOn w:val="DefaultParagraphFont"/>
    <w:uiPriority w:val="99"/>
    <w:semiHidden/>
    <w:rsid w:val="00FA185E"/>
    <w:rPr>
      <w:color w:val="808080"/>
    </w:rPr>
  </w:style>
  <w:style w:type="paragraph" w:styleId="BalloonText">
    <w:name w:val="Balloon Text"/>
    <w:basedOn w:val="Normal"/>
    <w:link w:val="BalloonTextChar"/>
    <w:uiPriority w:val="99"/>
    <w:semiHidden/>
    <w:unhideWhenUsed/>
    <w:rsid w:val="00FA18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185E"/>
    <w:rPr>
      <w:rFonts w:ascii="Lucida Grande" w:hAnsi="Lucida Grande" w:cs="Lucida Grande"/>
      <w:sz w:val="18"/>
      <w:szCs w:val="18"/>
    </w:rPr>
  </w:style>
  <w:style w:type="table" w:styleId="TableGrid">
    <w:name w:val="Table Grid"/>
    <w:basedOn w:val="TableNormal"/>
    <w:uiPriority w:val="59"/>
    <w:rsid w:val="0019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8232C"/>
    <w:rPr>
      <w:sz w:val="16"/>
      <w:szCs w:val="16"/>
    </w:rPr>
  </w:style>
  <w:style w:type="paragraph" w:styleId="CommentText">
    <w:name w:val="annotation text"/>
    <w:basedOn w:val="Normal"/>
    <w:link w:val="CommentTextChar"/>
    <w:uiPriority w:val="99"/>
    <w:semiHidden/>
    <w:unhideWhenUsed/>
    <w:rsid w:val="0018232C"/>
    <w:rPr>
      <w:sz w:val="20"/>
      <w:szCs w:val="20"/>
    </w:rPr>
  </w:style>
  <w:style w:type="character" w:customStyle="1" w:styleId="CommentTextChar">
    <w:name w:val="Comment Text Char"/>
    <w:basedOn w:val="DefaultParagraphFont"/>
    <w:link w:val="CommentText"/>
    <w:uiPriority w:val="99"/>
    <w:semiHidden/>
    <w:rsid w:val="0018232C"/>
    <w:rPr>
      <w:sz w:val="20"/>
      <w:szCs w:val="20"/>
    </w:rPr>
  </w:style>
  <w:style w:type="paragraph" w:styleId="CommentSubject">
    <w:name w:val="annotation subject"/>
    <w:basedOn w:val="CommentText"/>
    <w:next w:val="CommentText"/>
    <w:link w:val="CommentSubjectChar"/>
    <w:uiPriority w:val="99"/>
    <w:semiHidden/>
    <w:unhideWhenUsed/>
    <w:rsid w:val="0018232C"/>
    <w:rPr>
      <w:b/>
      <w:bCs/>
    </w:rPr>
  </w:style>
  <w:style w:type="character" w:customStyle="1" w:styleId="CommentSubjectChar">
    <w:name w:val="Comment Subject Char"/>
    <w:basedOn w:val="CommentTextChar"/>
    <w:link w:val="CommentSubject"/>
    <w:uiPriority w:val="99"/>
    <w:semiHidden/>
    <w:rsid w:val="0018232C"/>
    <w:rPr>
      <w:b/>
      <w:bCs/>
      <w:sz w:val="20"/>
      <w:szCs w:val="20"/>
    </w:rPr>
  </w:style>
  <w:style w:type="paragraph" w:styleId="ListParagraph">
    <w:name w:val="List Paragraph"/>
    <w:basedOn w:val="Normal"/>
    <w:uiPriority w:val="34"/>
    <w:qFormat/>
    <w:rsid w:val="00607D2A"/>
    <w:pPr>
      <w:ind w:left="720"/>
      <w:contextualSpacing/>
    </w:pPr>
  </w:style>
  <w:style w:type="character" w:customStyle="1" w:styleId="Heading1Char">
    <w:name w:val="Heading 1 Char"/>
    <w:basedOn w:val="DefaultParagraphFont"/>
    <w:link w:val="Heading1"/>
    <w:uiPriority w:val="9"/>
    <w:rsid w:val="0091065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hyperlink" Target="http://en.wikipedia.org/wiki/Digital_object_identifier" TargetMode="External"/><Relationship Id="rId21" Type="http://schemas.openxmlformats.org/officeDocument/2006/relationships/hyperlink" Target="http://dx.doi.org/10.1093%2Fbiomet%2F57.1.97" TargetMode="External"/><Relationship Id="rId22" Type="http://schemas.openxmlformats.org/officeDocument/2006/relationships/hyperlink" Target="http://en.wikipedia.org/wiki/Nicholas_Metropolis" TargetMode="External"/><Relationship Id="rId23" Type="http://schemas.openxmlformats.org/officeDocument/2006/relationships/hyperlink" Target="http://en.wikipedia.org/wiki/Marshall_N._Rosenbluth" TargetMode="External"/><Relationship Id="rId24" Type="http://schemas.openxmlformats.org/officeDocument/2006/relationships/hyperlink" Target="http://en.wikipedia.org/wiki/Edward_Teller" TargetMode="External"/><Relationship Id="rId25" Type="http://schemas.openxmlformats.org/officeDocument/2006/relationships/hyperlink" Target="http://en.wikipedia.org/wiki/Equations_of_State_Calculations_by_Fast_Computing_Machines" TargetMode="External"/><Relationship Id="rId26" Type="http://schemas.openxmlformats.org/officeDocument/2006/relationships/hyperlink" Target="http://en.wikipedia.org/wiki/Journal_of_Chemical_Physics" TargetMode="External"/><Relationship Id="rId27" Type="http://schemas.openxmlformats.org/officeDocument/2006/relationships/image" Target="media/image13.wmf"/><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e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wmf"/><Relationship Id="rId19" Type="http://schemas.openxmlformats.org/officeDocument/2006/relationships/hyperlink" Target="http://en.wikipedia.org/wiki/Biometrik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EE55A-9F2C-7042-9339-BE6E8A20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8635</Words>
  <Characters>49223</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57743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Faurschou Knudsen</dc:creator>
  <cp:lastModifiedBy>Mads  Faurschou Knudsen</cp:lastModifiedBy>
  <cp:revision>4</cp:revision>
  <cp:lastPrinted>2014-12-08T15:51:00Z</cp:lastPrinted>
  <dcterms:created xsi:type="dcterms:W3CDTF">2014-12-15T08:13:00Z</dcterms:created>
  <dcterms:modified xsi:type="dcterms:W3CDTF">2014-12-15T08:22:00Z</dcterms:modified>
</cp:coreProperties>
</file>